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pBdr>
          <w:bottom w:val="single" w:sz="12" w:space="1" w:color="00000A"/>
        </w:pBdr>
        <w:jc w:val="center"/>
        <w:rPr/>
      </w:pPr>
      <w:del w:id="0" w:author="AFB" w:date="2019-08-19T14:26:00Z">
        <w:r>
          <w:rPr>
            <w:rFonts w:ascii="Calibri" w:hAnsi="Calibri"/>
            <w:b/>
            <w:sz w:val="28"/>
            <w:szCs w:val="28"/>
            <w:shd w:fill="FFFFFF" w:val="clear"/>
          </w:rPr>
          <w:delText>Spring</w:delText>
        </w:r>
      </w:del>
      <w:ins w:id="1" w:author="AFB" w:date="2019-08-19T14:26:00Z">
        <w:r>
          <w:rPr>
            <w:rFonts w:eastAsia="Times" w:cs="Times New Roman" w:ascii="Calibri" w:hAnsi="Calibri"/>
            <w:b/>
            <w:color w:val="00000A"/>
            <w:sz w:val="28"/>
            <w:szCs w:val="28"/>
            <w:shd w:fill="FFFFFF" w:val="clear"/>
            <w:lang w:val="en-US" w:eastAsia="en-US" w:bidi="ar-SA"/>
          </w:rPr>
          <w:t>Fall</w:t>
        </w:r>
      </w:ins>
      <w:r>
        <w:rPr>
          <w:rFonts w:ascii="Calibri" w:hAnsi="Calibri"/>
          <w:b/>
          <w:sz w:val="28"/>
          <w:szCs w:val="28"/>
          <w:shd w:fill="FFFFFF" w:val="clear"/>
        </w:rPr>
        <w:t xml:space="preserve"> 2018</w:t>
      </w:r>
    </w:p>
    <w:p>
      <w:pPr>
        <w:pStyle w:val="Normal"/>
        <w:tabs>
          <w:tab w:val="left" w:pos="1620" w:leader="none"/>
          <w:tab w:val="left" w:pos="2880" w:leader="none"/>
          <w:tab w:val="left" w:pos="5760" w:leader="none"/>
        </w:tabs>
        <w:rPr>
          <w:rFonts w:ascii="Calibri" w:hAnsi="Calibri"/>
          <w:szCs w:val="24"/>
          <w:highlight w:val="white"/>
        </w:rPr>
      </w:pPr>
      <w:r>
        <w:rPr>
          <w:rFonts w:ascii="Calibri" w:hAnsi="Calibri"/>
          <w:szCs w:val="24"/>
          <w:shd w:fill="FFFFFF" w:val="clear"/>
        </w:rPr>
        <w:tab/>
      </w:r>
    </w:p>
    <w:p>
      <w:pPr>
        <w:pStyle w:val="Normal"/>
        <w:spacing w:before="0" w:after="0"/>
        <w:contextualSpacing/>
        <w:rPr>
          <w:rFonts w:ascii="Calibri" w:hAnsi="Calibri" w:cs="Arial"/>
          <w:b/>
          <w:b/>
          <w:szCs w:val="24"/>
          <w:highlight w:val="white"/>
        </w:rPr>
      </w:pPr>
      <w:r>
        <w:rPr>
          <w:rFonts w:cs="Arial" w:ascii="Calibri" w:hAnsi="Calibri"/>
          <w:b/>
          <w:szCs w:val="24"/>
          <w:shd w:fill="FFFFFF" w:val="clear"/>
        </w:rPr>
        <w:t>CLASS DAYS and TIME: Alternate Tuesdays, 10 - Noon</w:t>
      </w:r>
    </w:p>
    <w:p>
      <w:pPr>
        <w:pStyle w:val="Normal"/>
        <w:spacing w:before="0" w:after="0"/>
        <w:contextualSpacing/>
        <w:rPr>
          <w:rFonts w:ascii="Calibri" w:hAnsi="Calibri" w:cs="Arial"/>
          <w:b/>
          <w:b/>
          <w:szCs w:val="24"/>
          <w:shd w:fill="FFFFFF" w:val="clear"/>
        </w:rPr>
      </w:pPr>
      <w:r>
        <w:rPr>
          <w:rFonts w:cs="Arial" w:ascii="Calibri" w:hAnsi="Calibri"/>
          <w:b/>
          <w:szCs w:val="24"/>
          <w:shd w:fill="FFFFFF" w:val="clear"/>
        </w:rPr>
      </w:r>
    </w:p>
    <w:p>
      <w:pPr>
        <w:pStyle w:val="Normal"/>
        <w:spacing w:before="0" w:after="0"/>
        <w:contextualSpacing/>
        <w:rPr/>
      </w:pPr>
      <w:r>
        <w:rPr>
          <w:rFonts w:cs="Arial" w:ascii="Calibri" w:hAnsi="Calibri"/>
          <w:b/>
          <w:szCs w:val="24"/>
          <w:shd w:fill="FFFFFF" w:val="clear"/>
        </w:rPr>
        <w:t>CLASSROOM: LIB 2.028</w:t>
      </w:r>
    </w:p>
    <w:p>
      <w:pPr>
        <w:pStyle w:val="Normal"/>
        <w:spacing w:before="0" w:after="0"/>
        <w:contextualSpacing/>
        <w:rPr>
          <w:rFonts w:ascii="Calibri" w:hAnsi="Calibri" w:cs="Arial"/>
          <w:szCs w:val="24"/>
          <w:shd w:fill="FFFFFF" w:val="clear"/>
        </w:rPr>
      </w:pPr>
      <w:r>
        <w:rPr>
          <w:rFonts w:cs="Arial" w:ascii="Calibri" w:hAnsi="Calibri"/>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COURSE DIRECTOR: Alex F. Bokov, PhD</w:t>
      </w:r>
    </w:p>
    <w:p>
      <w:pPr>
        <w:pStyle w:val="Normal"/>
        <w:tabs>
          <w:tab w:val="left" w:pos="2160" w:leader="none"/>
        </w:tabs>
        <w:spacing w:before="0" w:after="0"/>
        <w:contextualSpacing/>
        <w:rPr>
          <w:rFonts w:ascii="Calibri" w:hAnsi="Calibri"/>
          <w:b/>
          <w:b/>
          <w:szCs w:val="24"/>
          <w:shd w:fill="FFFFFF" w:val="clear"/>
        </w:rPr>
      </w:pPr>
      <w:r>
        <w:rPr>
          <w:rFonts w:ascii="Calibri" w:hAnsi="Calibri"/>
          <w:b/>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OFFICE LOCATION and HOURS: Flexible, by appointment</w:t>
      </w:r>
    </w:p>
    <w:p>
      <w:pPr>
        <w:pStyle w:val="Normal"/>
        <w:tabs>
          <w:tab w:val="left" w:pos="2160" w:leader="none"/>
        </w:tabs>
        <w:spacing w:before="0" w:after="0"/>
        <w:contextualSpacing/>
        <w:rPr>
          <w:rFonts w:ascii="Calibri" w:hAnsi="Calibri"/>
          <w:b/>
          <w:b/>
          <w:szCs w:val="24"/>
          <w:shd w:fill="FFFFFF" w:val="clear"/>
        </w:rPr>
      </w:pPr>
      <w:r>
        <w:rPr>
          <w:rFonts w:ascii="Calibri" w:hAnsi="Calibri"/>
          <w:b/>
          <w:szCs w:val="24"/>
          <w:shd w:fill="FFFFFF" w:val="clear"/>
        </w:rPr>
      </w:r>
    </w:p>
    <w:p>
      <w:pPr>
        <w:pStyle w:val="Normal"/>
        <w:tabs>
          <w:tab w:val="left" w:pos="2160" w:leader="none"/>
        </w:tabs>
        <w:spacing w:before="0" w:after="0"/>
        <w:contextualSpacing/>
        <w:rPr>
          <w:rFonts w:ascii="Calibri" w:hAnsi="Calibri"/>
          <w:b/>
          <w:b/>
          <w:szCs w:val="24"/>
          <w:highlight w:val="white"/>
        </w:rPr>
      </w:pPr>
      <w:r>
        <w:rPr>
          <w:rFonts w:ascii="Calibri" w:hAnsi="Calibri"/>
          <w:b/>
          <w:szCs w:val="24"/>
          <w:shd w:fill="FFFFFF" w:val="clear"/>
        </w:rPr>
        <w:t>EMAIL: bokov@uthscsa.edu</w:t>
      </w:r>
    </w:p>
    <w:p>
      <w:pPr>
        <w:pStyle w:val="Normal"/>
        <w:tabs>
          <w:tab w:val="left" w:pos="2160" w:leader="none"/>
        </w:tabs>
        <w:spacing w:before="0" w:after="0"/>
        <w:contextualSpacing/>
        <w:rPr>
          <w:rFonts w:ascii="Calibri" w:hAnsi="Calibri"/>
          <w:szCs w:val="24"/>
          <w:shd w:fill="FFFFFF" w:val="clear"/>
        </w:rPr>
      </w:pPr>
      <w:r>
        <w:rPr>
          <w:rFonts w:ascii="Calibri" w:hAnsi="Calibri"/>
          <w:szCs w:val="24"/>
          <w:shd w:fill="FFFFFF" w:val="clear"/>
        </w:rPr>
      </w:r>
    </w:p>
    <w:p>
      <w:pPr>
        <w:pStyle w:val="Normal"/>
        <w:tabs>
          <w:tab w:val="left" w:pos="2160" w:leader="none"/>
        </w:tabs>
        <w:spacing w:before="0" w:after="0"/>
        <w:contextualSpacing/>
        <w:rPr>
          <w:rFonts w:ascii="Calibri" w:hAnsi="Calibri"/>
          <w:szCs w:val="24"/>
          <w:highlight w:val="white"/>
        </w:rPr>
      </w:pPr>
      <w:r>
        <w:rPr>
          <w:rFonts w:ascii="Calibri" w:hAnsi="Calibri"/>
          <w:b/>
          <w:szCs w:val="24"/>
          <w:shd w:fill="FFFFFF" w:val="clear"/>
        </w:rPr>
        <w:t>TELEPHONE:</w:t>
      </w:r>
      <w:r>
        <w:rPr>
          <w:rFonts w:ascii="Calibri" w:hAnsi="Calibri"/>
          <w:szCs w:val="24"/>
          <w:shd w:fill="FFFFFF" w:val="clear"/>
        </w:rPr>
        <w:t xml:space="preserve"> 210 562-4106</w:t>
      </w:r>
    </w:p>
    <w:p>
      <w:pPr>
        <w:pStyle w:val="Normal"/>
        <w:pBdr>
          <w:bottom w:val="single" w:sz="12" w:space="1" w:color="00000A"/>
        </w:pBdr>
        <w:rPr>
          <w:rFonts w:ascii="Calibri" w:hAnsi="Calibri"/>
          <w:szCs w:val="24"/>
          <w:shd w:fill="FFFFFF" w:val="clear"/>
        </w:rPr>
      </w:pPr>
      <w:r>
        <w:rPr>
          <w:rFonts w:ascii="Calibri" w:hAnsi="Calibri"/>
          <w:szCs w:val="24"/>
          <w:shd w:fill="FFFFFF" w:val="clear"/>
        </w:rPr>
      </w:r>
    </w:p>
    <w:p>
      <w:pPr>
        <w:pStyle w:val="Normal"/>
        <w:rPr>
          <w:rFonts w:ascii="Calibri" w:hAnsi="Calibri"/>
          <w:b/>
          <w:b/>
          <w:szCs w:val="24"/>
          <w:shd w:fill="FFFFFF" w:val="clear"/>
        </w:rPr>
      </w:pPr>
      <w:r>
        <w:rPr>
          <w:rFonts w:ascii="Calibri" w:hAnsi="Calibri"/>
          <w:b/>
          <w:szCs w:val="24"/>
          <w:shd w:fill="FFFFFF" w:val="clear"/>
        </w:rPr>
      </w:r>
    </w:p>
    <w:tbl>
      <w:tblPr>
        <w:tblW w:w="10800" w:type="dxa"/>
        <w:jc w:val="left"/>
        <w:tblInd w:w="-71" w:type="dxa"/>
        <w:tbl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blBorders>
        <w:tblCellMar>
          <w:top w:w="0" w:type="dxa"/>
          <w:left w:w="-45" w:type="dxa"/>
          <w:bottom w:w="0" w:type="dxa"/>
          <w:right w:w="108" w:type="dxa"/>
        </w:tblCellMar>
      </w:tblPr>
      <w:tblGrid>
        <w:gridCol w:w="10800"/>
      </w:tblGrid>
      <w:tr>
        <w:trPr/>
        <w:tc>
          <w:tcPr>
            <w:tcW w:w="10800" w:type="dxa"/>
            <w:tcBorders>
              <w:top w:val="thinThickSmallGap" w:sz="24" w:space="0" w:color="00000A"/>
              <w:left w:val="thinThickSmallGap" w:sz="24" w:space="0" w:color="00000A"/>
              <w:bottom w:val="thinThickSmallGap" w:sz="24" w:space="0" w:color="00000A"/>
              <w:right w:val="thinThickSmallGap" w:sz="24" w:space="0" w:color="00000A"/>
              <w:insideH w:val="thinThickSmallGap" w:sz="24" w:space="0" w:color="00000A"/>
              <w:insideV w:val="thinThickSmallGap" w:sz="24" w:space="0" w:color="00000A"/>
            </w:tcBorders>
            <w:shd w:fill="FFFFFF" w:val="clear"/>
            <w:tcMar>
              <w:left w:w="-45" w:type="dxa"/>
            </w:tcMar>
          </w:tcPr>
          <w:p>
            <w:pPr>
              <w:pStyle w:val="Normal"/>
              <w:jc w:val="center"/>
              <w:rPr>
                <w:rFonts w:ascii="Calibri" w:hAnsi="Calibri"/>
                <w:b/>
                <w:b/>
                <w:color w:val="FF0000"/>
                <w:sz w:val="28"/>
                <w:szCs w:val="28"/>
                <w:highlight w:val="white"/>
              </w:rPr>
            </w:pPr>
            <w:r>
              <w:rPr>
                <w:rFonts w:ascii="Calibri" w:hAnsi="Calibri"/>
                <w:b/>
                <w:color w:val="FF0000"/>
                <w:sz w:val="28"/>
                <w:szCs w:val="28"/>
                <w:shd w:fill="FFFFFF" w:val="clear"/>
              </w:rPr>
              <w:t>READ THIS DOCUMENT CAREFULLY – YOU ARE RESPONSIBLE FOR ITS CONTENTS</w:t>
            </w:r>
          </w:p>
        </w:tc>
      </w:tr>
    </w:tbl>
    <w:p>
      <w:pPr>
        <w:pStyle w:val="Normal"/>
        <w:rPr>
          <w:rFonts w:ascii="Calibri" w:hAnsi="Calibri"/>
          <w:szCs w:val="24"/>
          <w:u w:val="single"/>
          <w:shd w:fill="FFFFFF" w:val="clear"/>
        </w:rPr>
      </w:pPr>
      <w:r>
        <w:rPr>
          <w:rFonts w:ascii="Calibri" w:hAnsi="Calibri"/>
          <w:szCs w:val="24"/>
          <w:u w:val="single"/>
          <w:shd w:fill="FFFFFF" w:val="clear"/>
        </w:rPr>
      </w:r>
    </w:p>
    <w:p>
      <w:pPr>
        <w:pStyle w:val="Normal"/>
        <w:spacing w:before="0" w:after="120"/>
        <w:rPr>
          <w:rFonts w:ascii="Calibri" w:hAnsi="Calibri"/>
          <w:b/>
          <w:b/>
          <w:caps/>
          <w:szCs w:val="24"/>
          <w:highlight w:val="white"/>
        </w:rPr>
      </w:pPr>
      <w:r>
        <w:rPr>
          <w:rFonts w:ascii="Calibri" w:hAnsi="Calibri"/>
          <w:b/>
          <w:caps/>
          <w:color w:val="000000"/>
          <w:szCs w:val="24"/>
          <w:shd w:fill="FFFFFF" w:val="clear"/>
        </w:rPr>
        <w:t>Course Description</w:t>
      </w:r>
      <w:r>
        <w:rPr>
          <w:rFonts w:ascii="Calibri" w:hAnsi="Calibri"/>
          <w:b/>
          <w:caps/>
          <w:szCs w:val="24"/>
          <w:shd w:fill="FFFFFF" w:val="clear"/>
        </w:rPr>
        <w:t xml:space="preserve"> and Objectives</w:t>
      </w:r>
    </w:p>
    <w:p>
      <w:pPr>
        <w:pStyle w:val="Normal"/>
        <w:ind w:left="270" w:right="0" w:hanging="0"/>
        <w:rPr/>
      </w:pPr>
      <w:r>
        <w:rPr>
          <w:rFonts w:ascii="Calibri" w:hAnsi="Calibri"/>
          <w:szCs w:val="24"/>
          <w:shd w:fill="FFFFFF" w:val="clear"/>
        </w:rPr>
        <w:t xml:space="preserve">This elective course is designed to train students to use </w:t>
      </w:r>
      <w:ins w:id="2" w:author="AFB" w:date="2019-08-19T13:56:00Z">
        <w:r>
          <w:rPr>
            <w:rFonts w:ascii="Calibri" w:hAnsi="Calibri"/>
            <w:szCs w:val="24"/>
            <w:shd w:fill="FFFFFF" w:val="clear"/>
          </w:rPr>
          <w:t xml:space="preserve">the R </w:t>
        </w:r>
      </w:ins>
      <w:r>
        <w:rPr>
          <w:rFonts w:ascii="Calibri" w:hAnsi="Calibri"/>
          <w:szCs w:val="24"/>
          <w:shd w:fill="FFFFFF" w:val="clear"/>
        </w:rPr>
        <w:t xml:space="preserve">programing languages </w:t>
      </w:r>
      <w:del w:id="3" w:author="AFB" w:date="2019-08-19T13:56:00Z">
        <w:r>
          <w:rPr>
            <w:rFonts w:ascii="Calibri" w:hAnsi="Calibri"/>
            <w:szCs w:val="24"/>
            <w:shd w:fill="FFFFFF" w:val="clear"/>
          </w:rPr>
          <w:delText xml:space="preserve">such as R and SQL </w:delText>
        </w:r>
      </w:del>
      <w:r>
        <w:rPr>
          <w:rFonts w:ascii="Calibri" w:hAnsi="Calibri"/>
          <w:szCs w:val="24"/>
          <w:shd w:fill="FFFFFF" w:val="clear"/>
        </w:rPr>
        <w:t xml:space="preserve">to extract, prepare, and analyze data. This course is designed to be self-contained: statistical methods and theory relevant to analyzing large datasets will be covered with the computer-related course content providing tangible applications and motivating examples. In addition, the course will include organizational skill training and best practices needed to run a successful collaboration between researchers conducting patient oriented clinical research and researchers in computational fields. </w:t>
      </w:r>
    </w:p>
    <w:p>
      <w:pPr>
        <w:pStyle w:val="Normal"/>
        <w:ind w:left="270" w:right="0" w:hanging="0"/>
        <w:rPr>
          <w:rFonts w:ascii="Calibri" w:hAnsi="Calibri"/>
          <w:szCs w:val="24"/>
          <w:shd w:fill="FFFFFF" w:val="clear"/>
        </w:rPr>
      </w:pPr>
      <w:r>
        <w:rPr>
          <w:rFonts w:ascii="Calibri" w:hAnsi="Calibri"/>
          <w:szCs w:val="24"/>
          <w:shd w:fill="FFFFFF" w:val="clear"/>
        </w:rPr>
      </w:r>
    </w:p>
    <w:p>
      <w:pPr>
        <w:pStyle w:val="Normal"/>
        <w:ind w:left="270" w:right="0" w:hanging="0"/>
        <w:rPr>
          <w:rFonts w:ascii="Calibri" w:hAnsi="Calibri"/>
          <w:color w:val="000000"/>
          <w:szCs w:val="24"/>
          <w:highlight w:val="white"/>
        </w:rPr>
      </w:pPr>
      <w:r>
        <w:rPr>
          <w:rFonts w:ascii="Calibri" w:hAnsi="Calibri"/>
          <w:b/>
          <w:color w:val="000000"/>
          <w:szCs w:val="24"/>
          <w:shd w:fill="FFFFFF" w:val="clear"/>
        </w:rPr>
        <w:t>Pre-requisites –</w:t>
      </w:r>
      <w:r>
        <w:rPr>
          <w:rFonts w:ascii="Calibri" w:hAnsi="Calibri"/>
          <w:color w:val="000000"/>
          <w:szCs w:val="24"/>
          <w:shd w:fill="FFFFFF" w:val="clear"/>
        </w:rPr>
        <w:t xml:space="preserve">  None</w:t>
      </w:r>
    </w:p>
    <w:p>
      <w:pPr>
        <w:pStyle w:val="Normal"/>
        <w:spacing w:before="0" w:after="120"/>
        <w:ind w:left="270" w:right="0" w:hanging="0"/>
        <w:rPr>
          <w:rFonts w:ascii="Calibri" w:hAnsi="Calibri"/>
          <w:color w:val="000000"/>
          <w:szCs w:val="24"/>
          <w:highlight w:val="white"/>
        </w:rPr>
      </w:pPr>
      <w:r>
        <w:rPr>
          <w:rFonts w:ascii="Calibri" w:hAnsi="Calibri"/>
          <w:b/>
          <w:color w:val="000000"/>
          <w:szCs w:val="24"/>
          <w:shd w:fill="FFFFFF" w:val="clear"/>
        </w:rPr>
        <w:t>Semester credit hours –</w:t>
      </w:r>
      <w:r>
        <w:rPr>
          <w:rFonts w:ascii="Calibri" w:hAnsi="Calibri"/>
          <w:color w:val="000000"/>
          <w:szCs w:val="24"/>
          <w:shd w:fill="FFFFFF" w:val="clear"/>
        </w:rPr>
        <w:t xml:space="preserve"> 1.0</w:t>
      </w:r>
    </w:p>
    <w:p>
      <w:pPr>
        <w:pStyle w:val="Normal"/>
        <w:spacing w:before="0" w:after="120"/>
        <w:ind w:left="270" w:right="0" w:hanging="0"/>
        <w:rPr>
          <w:rFonts w:ascii="Calibri" w:hAnsi="Calibri"/>
          <w:color w:val="000000"/>
          <w:szCs w:val="24"/>
          <w:highlight w:val="white"/>
        </w:rPr>
      </w:pPr>
      <w:r>
        <w:rPr>
          <w:rFonts w:ascii="Calibri" w:hAnsi="Calibri"/>
          <w:color w:val="000000"/>
          <w:szCs w:val="24"/>
          <w:shd w:fill="FFFFFF" w:val="clear"/>
        </w:rPr>
        <w:t>Learning Objectives:</w:t>
      </w:r>
    </w:p>
    <w:p>
      <w:pPr>
        <w:pStyle w:val="Normal"/>
        <w:numPr>
          <w:ilvl w:val="0"/>
          <w:numId w:val="1"/>
        </w:numPr>
        <w:rPr>
          <w:rFonts w:ascii="Calibri" w:hAnsi="Calibri" w:cs="Calibri"/>
          <w:sz w:val="22"/>
          <w:szCs w:val="22"/>
          <w:highlight w:val="white"/>
        </w:rPr>
      </w:pPr>
      <w:r>
        <w:rPr>
          <w:rFonts w:cs="Calibri" w:ascii="Calibri" w:hAnsi="Calibri"/>
          <w:sz w:val="22"/>
          <w:szCs w:val="22"/>
          <w:shd w:fill="FFFFFF" w:val="clear"/>
        </w:rPr>
        <w:t>Aim: students will gain a basic working knowledge of programming languages, using R as a case study illustrating general concepts of algorithmic reasoning.</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 xml:space="preserve">Students will translate a mathematical function that they understand into the form of executable code in the R language. </w:t>
      </w:r>
    </w:p>
    <w:p>
      <w:pPr>
        <w:pStyle w:val="Normal"/>
        <w:numPr>
          <w:ilvl w:val="1"/>
          <w:numId w:val="1"/>
        </w:numPr>
        <w:rPr>
          <w:rFonts w:ascii="Calibri" w:hAnsi="Calibri" w:cs="Calibri"/>
          <w:sz w:val="22"/>
          <w:szCs w:val="22"/>
          <w:highlight w:val="white"/>
        </w:rPr>
      </w:pPr>
      <w:r>
        <w:rPr>
          <w:rFonts w:cs="Calibri" w:ascii="Calibri" w:hAnsi="Calibri"/>
          <w:sz w:val="22"/>
          <w:szCs w:val="22"/>
          <w:shd w:fill="FFFFFF" w:val="clear"/>
        </w:rPr>
        <w:t>Given an R function that contains an error, students will use debug() and browser() along with reductionist reasoning to step through the function and locate the error.</w:t>
      </w:r>
    </w:p>
    <w:p>
      <w:pPr>
        <w:pStyle w:val="Normal"/>
        <w:numPr>
          <w:ilvl w:val="0"/>
          <w:numId w:val="1"/>
        </w:numPr>
        <w:rPr/>
      </w:pPr>
      <w:del w:id="4" w:author="AFB" w:date="2019-08-19T13:57:00Z">
        <w:r>
          <w:rPr>
            <w:rFonts w:cs="Calibri" w:ascii="Calibri" w:hAnsi="Calibri"/>
            <w:sz w:val="22"/>
            <w:szCs w:val="22"/>
            <w:shd w:fill="FFFFFF" w:val="clear"/>
          </w:rPr>
          <w:delText>Aim: students will gain a basic working knowledge of data extraction/transformation.</w:delText>
        </w:r>
      </w:del>
    </w:p>
    <w:p>
      <w:pPr>
        <w:pStyle w:val="Normal"/>
        <w:numPr>
          <w:ilvl w:val="1"/>
          <w:numId w:val="1"/>
        </w:numPr>
        <w:rPr/>
      </w:pPr>
      <w:del w:id="5" w:author="AFB" w:date="2019-08-19T13:57:00Z">
        <w:r>
          <w:rPr>
            <w:rFonts w:cs="Calibri" w:ascii="Calibri" w:hAnsi="Calibri"/>
            <w:sz w:val="22"/>
            <w:szCs w:val="22"/>
            <w:shd w:fill="FFFFFF" w:val="clear"/>
          </w:rPr>
          <w:delText>Given a dataset and verbal inclusion, exclusion, and sorting criteria students will express those criteria as a valid SQL statement.</w:delText>
        </w:r>
      </w:del>
    </w:p>
    <w:p>
      <w:pPr>
        <w:pStyle w:val="Normal"/>
        <w:numPr>
          <w:ilvl w:val="1"/>
          <w:numId w:val="1"/>
        </w:numPr>
        <w:rPr/>
      </w:pPr>
      <w:del w:id="6" w:author="AFB" w:date="2019-08-19T13:57:00Z">
        <w:r>
          <w:rPr>
            <w:rFonts w:cs="Calibri" w:ascii="Calibri" w:hAnsi="Calibri"/>
            <w:sz w:val="22"/>
            <w:szCs w:val="22"/>
            <w:shd w:fill="FFFFFF" w:val="clear"/>
          </w:rPr>
          <w:delText>Given a table with redundant values in certain columns, students will diagram how the data should be normalized into multiple tables in a relational database.</w:delText>
        </w:r>
      </w:del>
    </w:p>
    <w:p>
      <w:pPr>
        <w:pStyle w:val="Normal"/>
        <w:numPr>
          <w:ilvl w:val="0"/>
          <w:numId w:val="1"/>
        </w:numPr>
        <w:rPr/>
      </w:pPr>
      <w:r>
        <w:rPr>
          <w:rFonts w:cs="Calibri" w:ascii="Calibri" w:hAnsi="Calibri"/>
          <w:sz w:val="22"/>
          <w:szCs w:val="22"/>
          <w:shd w:fill="FFFFFF" w:val="clear"/>
        </w:rPr>
        <w:t>Aim: students will learn how to use the general linear model and the idea that statistics is a formalization of the scientific method to make sense of new statistical concepts.</w:t>
      </w:r>
    </w:p>
    <w:p>
      <w:pPr>
        <w:pStyle w:val="Normal"/>
        <w:numPr>
          <w:ilvl w:val="1"/>
          <w:numId w:val="1"/>
        </w:numPr>
        <w:rPr/>
      </w:pPr>
      <w:r>
        <w:rPr>
          <w:rFonts w:cs="Calibri" w:ascii="Calibri" w:hAnsi="Calibri"/>
          <w:sz w:val="22"/>
          <w:szCs w:val="22"/>
          <w:shd w:fill="FFFFFF" w:val="clear"/>
        </w:rPr>
        <w:t>Given a dataset and a verbal summary of the scientific goals of the study</w:t>
      </w:r>
      <w:del w:id="7" w:author="AFB" w:date="2019-08-19T13:58:00Z">
        <w:r>
          <w:rPr>
            <w:rFonts w:cs="Calibri" w:ascii="Calibri" w:hAnsi="Calibri"/>
            <w:sz w:val="22"/>
            <w:szCs w:val="22"/>
            <w:shd w:fill="FFFFFF" w:val="clear"/>
          </w:rPr>
          <w:delText xml:space="preserve"> </w:delText>
        </w:r>
      </w:del>
      <w:del w:id="8" w:author="AFB" w:date="2019-08-19T13:57:00Z">
        <w:r>
          <w:rPr>
            <w:rFonts w:cs="Calibri" w:ascii="Calibri" w:hAnsi="Calibri"/>
            <w:sz w:val="22"/>
            <w:szCs w:val="22"/>
            <w:shd w:fill="FFFFFF" w:val="clear"/>
          </w:rPr>
          <w:delText>that collected the data</w:delText>
        </w:r>
      </w:del>
      <w:r>
        <w:rPr>
          <w:rFonts w:cs="Calibri" w:ascii="Calibri" w:hAnsi="Calibri"/>
          <w:sz w:val="22"/>
          <w:szCs w:val="22"/>
          <w:shd w:fill="FFFFFF" w:val="clear"/>
        </w:rPr>
        <w:t xml:space="preserve">, students will fit a multivariable linear model using R, </w:t>
      </w:r>
      <w:del w:id="9" w:author="AFB" w:date="2019-08-19T13:58:00Z">
        <w:r>
          <w:rPr>
            <w:rFonts w:cs="Calibri" w:ascii="Calibri" w:hAnsi="Calibri"/>
            <w:sz w:val="22"/>
            <w:szCs w:val="22"/>
            <w:shd w:fill="FFFFFF" w:val="clear"/>
          </w:rPr>
          <w:delText>do an automated search for an optimal set of model terms</w:delText>
        </w:r>
      </w:del>
      <w:ins w:id="10" w:author="AFB" w:date="2019-08-19T13:58:00Z">
        <w:r>
          <w:rPr>
            <w:rFonts w:cs="Calibri" w:ascii="Calibri" w:hAnsi="Calibri"/>
            <w:sz w:val="22"/>
            <w:szCs w:val="22"/>
            <w:shd w:fill="FFFFFF" w:val="clear"/>
          </w:rPr>
          <w:t>perform variable selection</w:t>
        </w:r>
      </w:ins>
      <w:r>
        <w:rPr>
          <w:rFonts w:cs="Calibri" w:ascii="Calibri" w:hAnsi="Calibri"/>
          <w:sz w:val="22"/>
          <w:szCs w:val="22"/>
          <w:shd w:fill="FFFFFF" w:val="clear"/>
        </w:rPr>
        <w:t>, and for each main effect or first-order interaction in the model write a sentence explaining its practical/clinical interpretation.</w:t>
      </w:r>
    </w:p>
    <w:p>
      <w:pPr>
        <w:pStyle w:val="Normal"/>
        <w:pageBreakBefore w:val="false"/>
        <w:numPr>
          <w:ilvl w:val="1"/>
          <w:numId w:val="1"/>
        </w:numPr>
        <w:rPr>
          <w:rFonts w:ascii="Calibri" w:hAnsi="Calibri" w:cs="Calibri"/>
          <w:sz w:val="22"/>
          <w:szCs w:val="22"/>
          <w:highlight w:val="white"/>
        </w:rPr>
      </w:pPr>
      <w:r>
        <w:rPr>
          <w:rFonts w:cs="Calibri" w:ascii="Calibri" w:hAnsi="Calibri"/>
          <w:sz w:val="22"/>
          <w:szCs w:val="22"/>
          <w:shd w:fill="FFFFFF" w:val="clear"/>
        </w:rPr>
        <w:t>Given the default analytic output for each term in the above model, students will give the estimated effect-size, standard error, and whether or not that effect is statistically significant.</w:t>
      </w:r>
    </w:p>
    <w:p>
      <w:pPr>
        <w:pStyle w:val="Normal"/>
        <w:spacing w:before="0" w:after="120"/>
        <w:contextualSpacing/>
        <w:rPr>
          <w:rFonts w:ascii="Calibri" w:hAnsi="Calibri" w:cs="Calibri"/>
          <w:sz w:val="22"/>
          <w:szCs w:val="24"/>
          <w:highlight w:val="white"/>
        </w:rPr>
      </w:pPr>
      <w:r>
        <w:rPr>
          <w:rFonts w:cs="Calibri" w:ascii="Calibri" w:hAnsi="Calibri"/>
          <w:sz w:val="22"/>
          <w:szCs w:val="24"/>
          <w:shd w:fill="FFFFFF" w:val="clear"/>
        </w:rPr>
        <w:t>Students will use visual methods to diagnose potential problems with the above analysis and write a paragraph that can unambiguously communicate to a statistician what was already attempted and what problems require specialist assistance.</w:t>
      </w:r>
    </w:p>
    <w:p>
      <w:pPr>
        <w:pStyle w:val="Normal"/>
        <w:rPr>
          <w:rFonts w:ascii="Calibri" w:hAnsi="Calibri"/>
          <w:color w:val="000000"/>
          <w:szCs w:val="24"/>
          <w:highlight w:val="white"/>
        </w:rPr>
      </w:pPr>
      <w:r>
        <w:rPr>
          <w:rFonts w:ascii="Calibri" w:hAnsi="Calibri"/>
          <w:color w:val="000000"/>
          <w:szCs w:val="24"/>
          <w:shd w:fill="FFFFFF" w:val="clear"/>
        </w:rPr>
        <w:t xml:space="preserve"> </w:t>
      </w:r>
    </w:p>
    <w:p>
      <w:pPr>
        <w:pStyle w:val="Normal"/>
        <w:tabs>
          <w:tab w:val="center" w:pos="2160" w:leader="none"/>
          <w:tab w:val="center" w:pos="6480" w:leader="none"/>
        </w:tabs>
        <w:spacing w:before="0" w:after="120"/>
        <w:rPr>
          <w:rFonts w:ascii="Calibri" w:hAnsi="Calibri" w:cs="Arial"/>
          <w:b/>
          <w:b/>
          <w:color w:val="000000"/>
          <w:szCs w:val="24"/>
          <w:highlight w:val="white"/>
        </w:rPr>
      </w:pPr>
      <w:r>
        <w:rPr>
          <w:rFonts w:cs="Arial" w:ascii="Calibri" w:hAnsi="Calibri"/>
          <w:b/>
          <w:color w:val="000000"/>
          <w:szCs w:val="24"/>
          <w:shd w:fill="FFFFFF" w:val="clear"/>
        </w:rPr>
        <w:t>COURSE ORGANIZATION</w:t>
      </w:r>
    </w:p>
    <w:p>
      <w:pPr>
        <w:pStyle w:val="Normal"/>
        <w:widowControl w:val="false"/>
        <w:spacing w:before="0" w:after="120"/>
        <w:ind w:left="270" w:right="0" w:hanging="0"/>
        <w:rPr>
          <w:rFonts w:ascii="Calibri" w:hAnsi="Calibri" w:cs="Arial"/>
          <w:color w:val="000000"/>
          <w:szCs w:val="24"/>
          <w:highlight w:val="white"/>
        </w:rPr>
      </w:pPr>
      <w:r>
        <w:rPr>
          <w:rFonts w:cs="Arial" w:ascii="Calibri" w:hAnsi="Calibri"/>
          <w:b/>
          <w:color w:val="000000"/>
          <w:szCs w:val="24"/>
          <w:shd w:fill="FFFFFF" w:val="clear"/>
        </w:rPr>
        <w:t>The main teaching modalities used in this course include:</w:t>
      </w:r>
      <w:r>
        <w:rPr>
          <w:rFonts w:cs="Arial" w:ascii="Calibri" w:hAnsi="Calibri"/>
          <w:color w:val="000000"/>
          <w:szCs w:val="24"/>
          <w:shd w:fill="FFFFFF" w:val="clear"/>
        </w:rPr>
        <w:t xml:space="preserve">  </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Didactic</w:t>
      </w:r>
    </w:p>
    <w:p>
      <w:pPr>
        <w:pStyle w:val="ListParagraph"/>
        <w:widowControl w:val="false"/>
        <w:numPr>
          <w:ilvl w:val="0"/>
          <w:numId w:val="2"/>
        </w:numPr>
        <w:spacing w:before="0" w:after="0"/>
        <w:ind w:left="630" w:right="0" w:hanging="360"/>
        <w:contextualSpacing/>
        <w:rPr>
          <w:rFonts w:ascii="Calibri" w:hAnsi="Calibri" w:cs="Arial"/>
          <w:color w:val="000000"/>
          <w:szCs w:val="24"/>
          <w:highlight w:val="white"/>
        </w:rPr>
      </w:pPr>
      <w:r>
        <w:rPr>
          <w:rFonts w:cs="Arial" w:ascii="Calibri" w:hAnsi="Calibri"/>
          <w:color w:val="000000"/>
          <w:szCs w:val="24"/>
          <w:shd w:fill="FFFFFF" w:val="clear"/>
        </w:rPr>
        <w:t>Hands-on tutorials</w:t>
      </w:r>
    </w:p>
    <w:p>
      <w:pPr>
        <w:pStyle w:val="Normal"/>
        <w:widowControl w:val="false"/>
        <w:spacing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Materials:</w:t>
      </w:r>
    </w:p>
    <w:p>
      <w:pPr>
        <w:pStyle w:val="Normal"/>
        <w:tabs>
          <w:tab w:val="left" w:pos="180" w:leader="none"/>
          <w:tab w:val="left" w:pos="540" w:leader="none"/>
          <w:tab w:val="left" w:pos="900" w:leader="none"/>
          <w:tab w:val="left" w:pos="1260" w:leader="none"/>
        </w:tabs>
        <w:spacing w:lineRule="auto" w:line="240" w:before="120" w:after="0"/>
        <w:ind w:left="720" w:right="0" w:hanging="0"/>
        <w:rPr/>
      </w:pPr>
      <w:del w:id="11" w:author="AFB" w:date="2019-08-19T14:06:00Z">
        <w:r>
          <w:rPr>
            <w:rFonts w:cs="Calibri" w:ascii="Calibri" w:hAnsi="Calibri"/>
            <w:b/>
            <w:caps/>
            <w:sz w:val="24"/>
            <w:szCs w:val="24"/>
            <w:shd w:fill="FFFFFF" w:val="clear"/>
          </w:rPr>
          <w:delText>Software and</w:delText>
        </w:r>
      </w:del>
      <w:ins w:id="12" w:author="AFB" w:date="2019-08-19T14:06:00Z">
        <w:r>
          <w:rPr>
            <w:rFonts w:cs="Calibri" w:ascii="Calibri" w:hAnsi="Calibri"/>
            <w:b/>
            <w:caps/>
            <w:sz w:val="24"/>
            <w:szCs w:val="24"/>
            <w:shd w:fill="FFFFFF" w:val="clear"/>
          </w:rPr>
          <w:t>You will need the following</w:t>
        </w:r>
      </w:ins>
      <w:r>
        <w:rPr>
          <w:rFonts w:cs="Calibri" w:ascii="Calibri" w:hAnsi="Calibri"/>
          <w:b/>
          <w:caps/>
          <w:sz w:val="24"/>
          <w:szCs w:val="24"/>
          <w:shd w:fill="FFFFFF" w:val="clear"/>
        </w:rPr>
        <w:t xml:space="preserve"> online accounts (</w:t>
      </w:r>
      <w:r>
        <w:rPr>
          <w:rFonts w:ascii="Calibri" w:hAnsi="Calibri"/>
          <w:b/>
          <w:bCs/>
          <w:shd w:fill="FFFFFF" w:val="clear"/>
        </w:rPr>
        <w:t>all are free</w:t>
      </w:r>
      <w:r>
        <w:rPr>
          <w:rFonts w:cs="Calibri" w:ascii="Calibri" w:hAnsi="Calibri"/>
          <w:b/>
          <w:caps/>
          <w:sz w:val="24"/>
          <w:szCs w:val="24"/>
          <w:shd w:fill="FFFFFF" w:val="clear"/>
        </w:rPr>
        <w:t>):</w:t>
      </w:r>
    </w:p>
    <w:p>
      <w:pPr>
        <w:pStyle w:val="Normal"/>
        <w:numPr>
          <w:ilvl w:val="0"/>
          <w:numId w:val="13"/>
        </w:numPr>
        <w:spacing w:lineRule="auto" w:line="240"/>
        <w:ind w:left="720" w:right="0" w:hanging="360"/>
        <w:rPr/>
      </w:pPr>
      <w:r>
        <w:rPr>
          <w:rFonts w:cs="Calibri" w:ascii="Calibri" w:hAnsi="Calibri"/>
          <w:shd w:fill="FFFFFF" w:val="clear"/>
        </w:rPr>
        <w:t xml:space="preserve">RStudio </w:t>
      </w:r>
      <w:ins w:id="13" w:author="AFB" w:date="2019-08-19T14:00:00Z">
        <w:r>
          <w:rPr>
            <w:rFonts w:cs="Calibri" w:ascii="Calibri" w:hAnsi="Calibri"/>
            <w:shd w:fill="FFFFFF" w:val="clear"/>
          </w:rPr>
          <w:t xml:space="preserve">Cloud </w:t>
        </w:r>
      </w:ins>
      <w:r>
        <w:rPr>
          <w:rFonts w:cs="Calibri" w:ascii="Calibri" w:hAnsi="Calibri"/>
          <w:shd w:fill="FFFFFF" w:val="clear"/>
        </w:rPr>
        <w:t>=</w:t>
      </w:r>
      <w:del w:id="14" w:author="AFB" w:date="2019-08-19T14:07:00Z">
        <w:r>
          <w:rPr>
            <w:rFonts w:cs="Calibri" w:ascii="Calibri" w:hAnsi="Calibri"/>
            <w:shd w:fill="FFFFFF" w:val="clear"/>
          </w:rPr>
          <w:delText xml:space="preserve"> </w:delText>
        </w:r>
      </w:del>
      <w:hyperlink r:id="rId2">
        <w:del w:id="15" w:author="AFB" w:date="2019-08-19T14:07:00Z">
          <w:r>
            <w:rPr>
              <w:rStyle w:val="InternetLink"/>
              <w:rFonts w:cs="Calibri" w:ascii="Calibri" w:hAnsi="Calibri"/>
              <w:highlight w:val="white"/>
              <w:highlight w:val="white"/>
            </w:rPr>
            <w:delText>https://www.rstudio.com/products/rstudio/download/</w:delText>
          </w:r>
        </w:del>
      </w:hyperlink>
      <w:ins w:id="16" w:author="AFB" w:date="2019-08-19T14:07:00Z">
        <w:r>
          <w:rPr>
            <w:rFonts w:cs="Calibri" w:ascii="Calibri" w:hAnsi="Calibri"/>
            <w:shd w:fill="FFFFFF" w:val="clear"/>
          </w:rPr>
          <w:t xml:space="preserve"> </w:t>
        </w:r>
      </w:ins>
      <w:ins w:id="17" w:author="AFB" w:date="2019-08-19T14:07:00Z">
        <w:r>
          <w:rPr>
            <w:rFonts w:cs="Calibri" w:ascii="Calibri" w:hAnsi="Calibri"/>
            <w:shd w:fill="FFFFFF" w:val="clear"/>
          </w:rPr>
          <w:t xml:space="preserve"> </w:t>
        </w:r>
      </w:ins>
      <w:hyperlink r:id="rId3">
        <w:ins w:id="18" w:author="AFB" w:date="2019-08-19T14:07:00Z">
          <w:r>
            <w:rPr>
              <w:rStyle w:val="InternetLink"/>
              <w:rFonts w:cs="Calibri" w:ascii="Calibri" w:hAnsi="Calibri"/>
              <w:shd w:fill="FFFFFF" w:val="clear"/>
            </w:rPr>
            <w:t>https://login.rstudio.cloud/register</w:t>
          </w:r>
        </w:ins>
      </w:hyperlink>
      <w:ins w:id="19" w:author="AFB" w:date="2019-08-19T14:07:00Z">
        <w:r>
          <w:rPr>
            <w:rFonts w:cs="Calibri" w:ascii="Calibri" w:hAnsi="Calibri"/>
            <w:shd w:fill="FFFFFF" w:val="clear"/>
          </w:rPr>
          <w:t xml:space="preserve"> </w:t>
        </w:r>
      </w:ins>
    </w:p>
    <w:p>
      <w:pPr>
        <w:pStyle w:val="Normal"/>
        <w:numPr>
          <w:ilvl w:val="0"/>
          <w:numId w:val="13"/>
        </w:numPr>
        <w:spacing w:lineRule="auto" w:line="240"/>
        <w:ind w:left="720" w:right="0" w:hanging="360"/>
        <w:rPr/>
      </w:pPr>
      <w:r>
        <w:rPr>
          <w:rFonts w:cs="Calibri" w:ascii="Calibri" w:hAnsi="Calibri"/>
          <w:shd w:fill="FFFFFF" w:val="clear"/>
        </w:rPr>
        <w:t>Git</w:t>
      </w:r>
      <w:ins w:id="20" w:author="AFB" w:date="2019-08-19T14:00:00Z">
        <w:r>
          <w:rPr>
            <w:rFonts w:cs="Calibri" w:ascii="Calibri" w:hAnsi="Calibri"/>
            <w:shd w:fill="FFFFFF" w:val="clear"/>
          </w:rPr>
          <w:t>Hub</w:t>
        </w:r>
      </w:ins>
      <w:r>
        <w:rPr>
          <w:rFonts w:cs="Calibri" w:ascii="Calibri" w:hAnsi="Calibri"/>
          <w:shd w:fill="FFFFFF" w:val="clear"/>
        </w:rPr>
        <w:t xml:space="preserve"> =</w:t>
      </w:r>
      <w:del w:id="21" w:author="AFB" w:date="2019-08-19T14:06:00Z">
        <w:r>
          <w:rPr>
            <w:rFonts w:cs="Calibri" w:ascii="Calibri" w:hAnsi="Calibri"/>
            <w:shd w:fill="FFFFFF" w:val="clear"/>
          </w:rPr>
          <w:delText xml:space="preserve"> </w:delText>
        </w:r>
      </w:del>
      <w:hyperlink r:id="rId4">
        <w:del w:id="22" w:author="AFB" w:date="2019-08-19T14:06:00Z">
          <w:r>
            <w:rPr>
              <w:rStyle w:val="InternetLink"/>
              <w:rFonts w:cs="Calibri" w:ascii="Calibri" w:hAnsi="Calibri"/>
              <w:highlight w:val="white"/>
              <w:highlight w:val="white"/>
            </w:rPr>
            <w:delText>https://git-scm.com/download/win</w:delText>
          </w:r>
        </w:del>
      </w:hyperlink>
      <w:del w:id="23" w:author="AFB" w:date="2019-08-19T14:06:00Z">
        <w:r>
          <w:rPr>
            <w:rFonts w:cs="Calibri" w:ascii="Calibri" w:hAnsi="Calibri"/>
            <w:shd w:fill="FFFFFF" w:val="clear"/>
          </w:rPr>
          <w:delText xml:space="preserve"> and a (free) account on </w:delText>
        </w:r>
      </w:del>
      <w:ins w:id="24" w:author="AFB" w:date="2019-08-19T14:06:00Z">
        <w:r>
          <w:rPr>
            <w:rFonts w:cs="Calibri" w:ascii="Calibri" w:hAnsi="Calibri"/>
            <w:shd w:fill="FFFFFF" w:val="clear"/>
          </w:rPr>
          <w:t xml:space="preserve"> </w:t>
        </w:r>
      </w:ins>
      <w:hyperlink r:id="rId5">
        <w:r>
          <w:rPr>
            <w:rStyle w:val="InternetLink"/>
            <w:rFonts w:cs="Calibri" w:ascii="Calibri" w:hAnsi="Calibri"/>
            <w:highlight w:val="white"/>
          </w:rPr>
          <w:t>https://github.com/join</w:t>
        </w:r>
      </w:hyperlink>
      <w:r>
        <w:rPr>
          <w:rFonts w:cs="Calibri" w:ascii="Calibri" w:hAnsi="Calibri"/>
          <w:shd w:fill="FFFFFF" w:val="clear"/>
        </w:rPr>
        <w:t xml:space="preserve"> </w:t>
      </w:r>
    </w:p>
    <w:p>
      <w:pPr>
        <w:pStyle w:val="Normal"/>
        <w:numPr>
          <w:ilvl w:val="0"/>
          <w:numId w:val="13"/>
        </w:numPr>
        <w:spacing w:lineRule="auto" w:line="240"/>
        <w:ind w:left="720" w:right="0" w:hanging="360"/>
        <w:rPr>
          <w:rFonts w:ascii="Calibri" w:hAnsi="Calibri" w:cs="Calibri"/>
          <w:sz w:val="20"/>
          <w:szCs w:val="20"/>
          <w:highlight w:val="white"/>
        </w:rPr>
      </w:pPr>
      <w:del w:id="25" w:author="AFB" w:date="2019-08-19T14:07:00Z">
        <w:r>
          <w:rPr>
            <w:rFonts w:cs="Calibri" w:ascii="Calibri" w:hAnsi="Calibri"/>
            <w:sz w:val="20"/>
            <w:szCs w:val="20"/>
            <w:shd w:fill="FFFFFF" w:val="clear"/>
          </w:rPr>
          <w:delText xml:space="preserve">An </w:delText>
        </w:r>
      </w:del>
      <w:del w:id="26" w:author="AFB" w:date="2019-08-19T14:07:00Z">
        <w:r>
          <w:rPr>
            <w:rFonts w:cs="Calibri" w:ascii="Calibri" w:hAnsi="Calibri"/>
            <w:sz w:val="20"/>
            <w:szCs w:val="20"/>
            <w:shd w:fill="FFFFFF" w:val="clear"/>
          </w:rPr>
          <w:delText>account on</w:delText>
        </w:r>
      </w:del>
      <w:ins w:id="27" w:author="AFB" w:date="2019-08-19T14:07:00Z">
        <w:r>
          <w:rPr>
            <w:rFonts w:cs="Calibri" w:ascii="Calibri" w:hAnsi="Calibri"/>
            <w:sz w:val="20"/>
            <w:szCs w:val="20"/>
            <w:shd w:fill="FFFFFF" w:val="clear"/>
          </w:rPr>
          <w:t>Stack Overflow (recommended) =</w:t>
        </w:r>
      </w:ins>
      <w:r>
        <w:rPr>
          <w:rFonts w:cs="Calibri" w:ascii="Calibri" w:hAnsi="Calibri"/>
          <w:sz w:val="20"/>
          <w:szCs w:val="20"/>
          <w:shd w:fill="FFFFFF" w:val="clear"/>
        </w:rPr>
        <w:t xml:space="preserve"> </w:t>
      </w:r>
      <w:hyperlink r:id="rId6">
        <w:r>
          <w:rPr>
            <w:rStyle w:val="InternetLink"/>
            <w:rFonts w:cs="Calibri" w:ascii="Calibri" w:hAnsi="Calibri"/>
            <w:sz w:val="20"/>
            <w:szCs w:val="20"/>
            <w:highlight w:val="white"/>
          </w:rPr>
          <w:t>http://stackoverflow.com/users/login</w:t>
        </w:r>
      </w:hyperlink>
      <w:r>
        <w:rPr>
          <w:rFonts w:cs="Calibri" w:ascii="Calibri" w:hAnsi="Calibri"/>
          <w:sz w:val="20"/>
          <w:szCs w:val="20"/>
          <w:shd w:fill="FFFFFF" w:val="clear"/>
        </w:rPr>
        <w:t xml:space="preserve"> </w:t>
      </w:r>
    </w:p>
    <w:p>
      <w:pPr>
        <w:pStyle w:val="Normal"/>
        <w:numPr>
          <w:ilvl w:val="0"/>
          <w:numId w:val="13"/>
        </w:numPr>
        <w:spacing w:lineRule="auto" w:line="240"/>
        <w:ind w:left="720" w:right="0" w:hanging="360"/>
        <w:rPr/>
      </w:pPr>
      <w:del w:id="28" w:author="AFB" w:date="2019-08-19T14:00:00Z">
        <w:r>
          <w:rPr>
            <w:rFonts w:cs="Calibri" w:ascii="Calibri" w:hAnsi="Calibri"/>
            <w:sz w:val="20"/>
            <w:szCs w:val="20"/>
            <w:shd w:fill="FFFFFF" w:val="clear"/>
          </w:rPr>
          <w:delText xml:space="preserve">SQLite Studio = </w:delText>
        </w:r>
      </w:del>
      <w:hyperlink r:id="rId7">
        <w:del w:id="29" w:author="AFB" w:date="2019-08-19T14:00:00Z">
          <w:r>
            <w:rPr>
              <w:rStyle w:val="InternetLink"/>
              <w:rFonts w:cs="Calibri" w:ascii="Calibri" w:hAnsi="Calibri"/>
              <w:sz w:val="20"/>
              <w:szCs w:val="20"/>
              <w:highlight w:val="white"/>
            </w:rPr>
            <w:delText>http://sqlitestudio.pl/?act=download</w:delText>
          </w:r>
        </w:del>
      </w:hyperlink>
    </w:p>
    <w:p>
      <w:pPr>
        <w:pStyle w:val="Normal"/>
        <w:numPr>
          <w:ilvl w:val="0"/>
          <w:numId w:val="13"/>
        </w:numPr>
        <w:spacing w:lineRule="auto" w:line="240"/>
        <w:ind w:left="720" w:right="0" w:hanging="360"/>
        <w:rPr>
          <w:rFonts w:ascii="Calibri" w:hAnsi="Calibri" w:cs="Calibri"/>
          <w:sz w:val="20"/>
          <w:szCs w:val="20"/>
          <w:highlight w:val="white"/>
        </w:rPr>
      </w:pPr>
      <w:ins w:id="30" w:author="AFB" w:date="2019-08-19T14:00:00Z">
        <w:r>
          <w:rPr/>
        </w:r>
      </w:ins>
    </w:p>
    <w:p>
      <w:pPr>
        <w:pStyle w:val="Normal"/>
        <w:rPr/>
      </w:pPr>
      <w:ins w:id="31" w:author="AFB" w:date="2019-08-19T14:00:00Z">
        <w:r>
          <w:rPr/>
        </w:r>
      </w:ins>
    </w:p>
    <w:p>
      <w:pPr>
        <w:pStyle w:val="TextBody"/>
        <w:spacing w:lineRule="auto" w:line="240"/>
        <w:ind w:left="720" w:right="0" w:hanging="0"/>
        <w:rPr/>
      </w:pPr>
      <w:ins w:id="32" w:author="AFB" w:date="2019-08-19T14:00:00Z">
        <w:r>
          <w:rPr>
            <w:rFonts w:cs="Calibri" w:ascii="Calibri" w:hAnsi="Calibri"/>
            <w:b w:val="false"/>
            <w:bCs w:val="false"/>
            <w:color w:val="000000"/>
            <w:szCs w:val="24"/>
            <w:shd w:fill="FFFFFF" w:val="clear"/>
          </w:rPr>
          <w:t xml:space="preserve">The following link gives you step by step instructions for how to sign up for the two required accounts </w:t>
        </w:r>
      </w:ins>
      <w:ins w:id="33" w:author="AFB" w:date="2019-08-19T14:00:00Z">
        <w:r>
          <w:rPr>
            <w:rFonts w:cs="Calibri" w:ascii="Calibri" w:hAnsi="Calibri"/>
            <w:b/>
            <w:bCs/>
            <w:color w:val="000000"/>
            <w:szCs w:val="24"/>
            <w:shd w:fill="FFFFFF" w:val="clear"/>
          </w:rPr>
          <w:t>and correctly link them to each other</w:t>
        </w:r>
      </w:ins>
      <w:ins w:id="34" w:author="AFB" w:date="2019-08-19T14:00:00Z">
        <w:r>
          <w:rPr>
            <w:rFonts w:cs="Calibri" w:ascii="Calibri" w:hAnsi="Calibri"/>
            <w:b w:val="false"/>
            <w:bCs w:val="false"/>
            <w:color w:val="000000"/>
            <w:szCs w:val="24"/>
            <w:shd w:fill="FFFFFF" w:val="clear"/>
          </w:rPr>
          <w:t xml:space="preserve">-- </w:t>
        </w:r>
      </w:ins>
      <w:hyperlink r:id="rId8">
        <w:ins w:id="35" w:author="AFB" w:date="2019-08-19T14:00:00Z">
          <w:r>
            <w:rPr>
              <w:rStyle w:val="InternetLink"/>
              <w:rFonts w:cs="Calibri" w:ascii="Calibri" w:hAnsi="Calibri"/>
              <w:b w:val="false"/>
              <w:bCs w:val="false"/>
              <w:color w:val="000000"/>
              <w:szCs w:val="24"/>
              <w:shd w:fill="FFFFFF" w:val="clear"/>
            </w:rPr>
            <w:t>https://github.com/bokov/TSCI-5050-Course-Notes/raw/master/TSCI5050_account_setup_instructions.pdf</w:t>
          </w:r>
        </w:ins>
      </w:hyperlink>
      <w:ins w:id="36" w:author="AFB" w:date="2019-08-19T14:00:00Z">
        <w:r>
          <w:rPr>
            <w:rFonts w:cs="Calibri" w:ascii="Calibri" w:hAnsi="Calibri"/>
            <w:b w:val="false"/>
            <w:bCs w:val="false"/>
            <w:color w:val="000000"/>
            <w:szCs w:val="24"/>
            <w:shd w:fill="FFFFFF" w:val="clear"/>
          </w:rPr>
          <w:t xml:space="preserve"> </w:t>
        </w:r>
      </w:ins>
    </w:p>
    <w:p>
      <w:pPr>
        <w:pStyle w:val="TextBody"/>
        <w:spacing w:lineRule="auto" w:line="240"/>
        <w:ind w:left="720" w:right="0" w:hanging="0"/>
        <w:rPr/>
      </w:pPr>
      <w:r>
        <w:rPr>
          <w:rFonts w:cs="Calibri" w:ascii="Calibri" w:hAnsi="Calibri"/>
          <w:b/>
          <w:color w:val="000000"/>
          <w:szCs w:val="24"/>
          <w:shd w:fill="FFFFFF" w:val="clear"/>
        </w:rPr>
        <w:t xml:space="preserve">Do not contact IMS for help with course-specific software. Please contact the course director instead, </w:t>
      </w:r>
      <w:hyperlink r:id="rId9">
        <w:r>
          <w:rPr>
            <w:rStyle w:val="InternetLink"/>
            <w:rFonts w:cs="Calibri" w:ascii="Calibri" w:hAnsi="Calibri"/>
            <w:b/>
            <w:szCs w:val="24"/>
            <w:highlight w:val="white"/>
          </w:rPr>
          <w:t>bokov@uthscsa.edu</w:t>
        </w:r>
      </w:hyperlink>
      <w:r>
        <w:rPr>
          <w:rFonts w:cs="Calibri" w:ascii="Calibri" w:hAnsi="Calibri"/>
          <w:b/>
          <w:color w:val="000000"/>
          <w:szCs w:val="24"/>
          <w:shd w:fill="FFFFFF" w:val="clear"/>
        </w:rPr>
        <w:t xml:space="preserve"> </w:t>
      </w:r>
    </w:p>
    <w:p>
      <w:pPr>
        <w:pStyle w:val="TextBody"/>
        <w:spacing w:lineRule="auto" w:line="240"/>
        <w:ind w:left="720" w:right="0" w:hanging="0"/>
        <w:rPr>
          <w:rFonts w:ascii="Calibri" w:hAnsi="Calibri"/>
          <w:b w:val="false"/>
          <w:b w:val="false"/>
          <w:bCs w:val="false"/>
          <w:color w:val="000000"/>
          <w:szCs w:val="24"/>
          <w:highlight w:val="white"/>
        </w:rPr>
      </w:pPr>
      <w:r>
        <w:rPr>
          <w:rFonts w:ascii="Calibri" w:hAnsi="Calibri"/>
          <w:b w:val="false"/>
          <w:bCs w:val="false"/>
          <w:color w:val="000000"/>
          <w:szCs w:val="24"/>
          <w:shd w:fill="FFFFFF" w:val="clear"/>
        </w:rPr>
        <w:t>You are encouraged bring a dataset from your own research that you are having trouble with, to use as part of the coursework. You will get a lot more out of the course that way.</w:t>
      </w:r>
    </w:p>
    <w:p>
      <w:pPr>
        <w:pStyle w:val="Normal"/>
        <w:widowControl w:val="false"/>
        <w:spacing w:lineRule="auto" w:line="240" w:before="120" w:after="120"/>
        <w:ind w:left="274" w:right="0" w:hanging="0"/>
        <w:rPr>
          <w:rFonts w:ascii="Calibri" w:hAnsi="Calibri" w:cs="Arial"/>
          <w:b/>
          <w:b/>
          <w:color w:val="000000"/>
          <w:szCs w:val="24"/>
          <w:highlight w:val="white"/>
        </w:rPr>
      </w:pPr>
      <w:r>
        <w:rPr>
          <w:rFonts w:cs="Arial" w:ascii="Calibri" w:hAnsi="Calibri"/>
          <w:b/>
          <w:color w:val="000000"/>
          <w:szCs w:val="24"/>
          <w:shd w:fill="FFFFFF" w:val="clear"/>
        </w:rPr>
        <w:t>Homework:</w:t>
      </w:r>
    </w:p>
    <w:p>
      <w:pPr>
        <w:pStyle w:val="Normal"/>
        <w:widowControl w:val="false"/>
        <w:spacing w:lineRule="auto" w:line="240" w:before="120" w:after="120"/>
        <w:ind w:left="274" w:right="0" w:hanging="0"/>
        <w:rPr>
          <w:rFonts w:ascii="Calibri" w:hAnsi="Calibri" w:cs="Arial"/>
          <w:b w:val="false"/>
          <w:b w:val="false"/>
          <w:bCs w:val="false"/>
          <w:i w:val="false"/>
          <w:i w:val="false"/>
          <w:iCs w:val="false"/>
          <w:color w:val="000000"/>
          <w:szCs w:val="24"/>
          <w:highlight w:val="white"/>
        </w:rPr>
      </w:pPr>
      <w:r>
        <w:rPr>
          <w:rFonts w:cs="Arial" w:ascii="Calibri" w:hAnsi="Calibri"/>
          <w:b w:val="false"/>
          <w:bCs w:val="false"/>
          <w:color w:val="000000"/>
          <w:szCs w:val="24"/>
          <w:shd w:fill="FFFFFF" w:val="clear"/>
        </w:rPr>
        <w:t xml:space="preserve">Homework is assigned on a topic </w:t>
      </w:r>
      <w:r>
        <w:rPr>
          <w:rFonts w:cs="Arial" w:ascii="Calibri" w:hAnsi="Calibri"/>
          <w:b w:val="false"/>
          <w:bCs w:val="false"/>
          <w:i/>
          <w:iCs/>
          <w:color w:val="000000"/>
          <w:szCs w:val="24"/>
          <w:shd w:fill="FFFFFF" w:val="clear"/>
        </w:rPr>
        <w:t>before</w:t>
      </w:r>
      <w:r>
        <w:rPr>
          <w:rFonts w:cs="Arial" w:ascii="Calibri" w:hAnsi="Calibri"/>
          <w:b w:val="false"/>
          <w:bCs w:val="false"/>
          <w:i w:val="false"/>
          <w:iCs w:val="false"/>
          <w:color w:val="000000"/>
          <w:szCs w:val="24"/>
          <w:shd w:fill="FFFFFF" w:val="clear"/>
        </w:rPr>
        <w:t xml:space="preserve"> that topic is covered. That is deliberate, because it will help you absorb the material better after having already tried to do it on your own. </w:t>
      </w:r>
    </w:p>
    <w:p>
      <w:pPr>
        <w:pStyle w:val="Normal"/>
        <w:tabs>
          <w:tab w:val="left" w:pos="180" w:leader="none"/>
          <w:tab w:val="left" w:pos="540" w:leader="none"/>
          <w:tab w:val="left" w:pos="900" w:leader="none"/>
          <w:tab w:val="left" w:pos="1260" w:leader="none"/>
        </w:tabs>
        <w:spacing w:lineRule="auto" w:line="240" w:before="120" w:after="0"/>
        <w:ind w:left="0" w:right="0" w:hanging="0"/>
        <w:rPr>
          <w:rFonts w:ascii="Calibri" w:hAnsi="Calibri" w:cs="Calibri"/>
          <w:b/>
          <w:b/>
          <w:color w:val="000000"/>
          <w:sz w:val="20"/>
          <w:szCs w:val="20"/>
          <w:highlight w:val="white"/>
        </w:rPr>
      </w:pPr>
      <w:r>
        <w:rPr>
          <w:rFonts w:cs="Calibri" w:ascii="Calibri" w:hAnsi="Calibri"/>
          <w:b/>
          <w:color w:val="000000"/>
          <w:sz w:val="20"/>
          <w:szCs w:val="20"/>
          <w:shd w:fill="FFFFFF" w:val="clear"/>
        </w:rPr>
        <w:t>COMPUTER REQUIREMENTS</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sz w:val="20"/>
          <w:szCs w:val="20"/>
          <w:shd w:fill="FFFFFF" w:val="clear"/>
        </w:rPr>
        <w:t xml:space="preserve">Students are required to have a laptop computer that can connect to and operate over a wireless network. </w:t>
      </w:r>
      <w:r>
        <w:rPr>
          <w:rFonts w:cs="Calibri" w:ascii="Calibri" w:hAnsi="Calibri"/>
          <w:color w:val="00000A"/>
          <w:sz w:val="20"/>
          <w:szCs w:val="20"/>
          <w:shd w:fill="FFFFFF" w:val="clear"/>
        </w:rPr>
        <w:t>All laptops will connect to The UTHSCSA network via the HSCwave broadcast wireless connection. Authentication for wireless use is based on The UTHSCSA domain username and password.</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Verification of proper operation prior to the start of class is highly recommended. Assistance with networking is available thru the IMS Service Desk </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Telephone: 567-7777</w:t>
      </w:r>
    </w:p>
    <w:p>
      <w:pPr>
        <w:pStyle w:val="Normal"/>
        <w:numPr>
          <w:ilvl w:val="0"/>
          <w:numId w:val="14"/>
        </w:numPr>
        <w:tabs>
          <w:tab w:val="left" w:pos="180" w:leader="none"/>
          <w:tab w:val="left" w:pos="540" w:leader="none"/>
          <w:tab w:val="left" w:pos="900" w:leader="none"/>
          <w:tab w:val="left" w:pos="1260" w:leader="none"/>
        </w:tabs>
        <w:spacing w:lineRule="auto" w:line="240" w:before="120" w:after="0"/>
        <w:rPr>
          <w:rFonts w:ascii="Calibri" w:hAnsi="Calibri" w:cs="Calibri"/>
          <w:color w:val="00000A"/>
          <w:sz w:val="20"/>
          <w:szCs w:val="20"/>
          <w:highlight w:val="white"/>
        </w:rPr>
      </w:pPr>
      <w:r>
        <w:rPr>
          <w:rFonts w:cs="Calibri" w:ascii="Calibri" w:hAnsi="Calibri"/>
          <w:color w:val="00000A"/>
          <w:sz w:val="20"/>
          <w:szCs w:val="20"/>
          <w:shd w:fill="FFFFFF" w:val="clear"/>
        </w:rPr>
        <w:t>E-mail  ims-servicedesk@uthscsa.edu)</w:t>
      </w:r>
    </w:p>
    <w:p>
      <w:pPr>
        <w:pStyle w:val="Normal"/>
        <w:tabs>
          <w:tab w:val="left" w:pos="180" w:leader="none"/>
          <w:tab w:val="left" w:pos="540" w:leader="none"/>
          <w:tab w:val="left" w:pos="900" w:leader="none"/>
          <w:tab w:val="left" w:pos="1260" w:leader="none"/>
        </w:tabs>
        <w:spacing w:lineRule="auto" w:line="240" w:before="120" w:after="0"/>
        <w:ind w:left="187" w:right="0" w:hanging="0"/>
        <w:rPr>
          <w:rFonts w:ascii="Calibri" w:hAnsi="Calibri" w:cs="Calibri"/>
          <w:color w:val="00000A"/>
          <w:sz w:val="20"/>
          <w:szCs w:val="20"/>
          <w:highlight w:val="white"/>
        </w:rPr>
      </w:pPr>
      <w:r>
        <w:rPr>
          <w:rFonts w:cs="Calibri" w:ascii="Calibri" w:hAnsi="Calibri"/>
          <w:color w:val="00000A"/>
          <w:sz w:val="20"/>
          <w:szCs w:val="20"/>
          <w:shd w:fill="FFFFFF" w:val="clear"/>
        </w:rPr>
        <w:t xml:space="preserve">Assistance is also available at the IMS Student Support Center (ALTC 106). But again, </w:t>
      </w:r>
      <w:r>
        <w:rPr>
          <w:rFonts w:cs="Calibri" w:ascii="Calibri" w:hAnsi="Calibri"/>
          <w:color w:val="00000A"/>
          <w:sz w:val="20"/>
          <w:szCs w:val="20"/>
          <w:u w:val="single"/>
          <w:shd w:fill="FFFFFF" w:val="clear"/>
        </w:rPr>
        <w:t>only</w:t>
      </w:r>
      <w:r>
        <w:rPr>
          <w:rFonts w:cs="Calibri" w:ascii="Calibri" w:hAnsi="Calibri"/>
          <w:color w:val="00000A"/>
          <w:sz w:val="20"/>
          <w:szCs w:val="20"/>
          <w:shd w:fill="FFFFFF" w:val="clear"/>
        </w:rPr>
        <w:t xml:space="preserve"> bug them about standard UTHSCSA software, not the weird course-specific stuff listed above.</w:t>
      </w:r>
    </w:p>
    <w:p>
      <w:pPr>
        <w:pStyle w:val="Normal"/>
        <w:widowControl w:val="false"/>
        <w:spacing w:before="120" w:after="0"/>
        <w:ind w:left="187" w:right="0" w:hanging="0"/>
        <w:rPr>
          <w:rFonts w:ascii="Calibri" w:hAnsi="Calibri" w:cs="Arial"/>
          <w:color w:val="000000"/>
          <w:szCs w:val="24"/>
          <w:highlight w:val="white"/>
        </w:rPr>
      </w:pPr>
      <w:r>
        <w:rPr>
          <w:rFonts w:cs="Arial" w:ascii="Calibri" w:hAnsi="Calibri"/>
          <w:b/>
          <w:color w:val="000000"/>
          <w:szCs w:val="24"/>
          <w:shd w:fill="FFFFFF" w:val="clear"/>
        </w:rPr>
        <w:t>Reading Assignments</w:t>
      </w:r>
      <w:r>
        <w:rPr>
          <w:rFonts w:cs="Arial" w:ascii="Calibri" w:hAnsi="Calibri"/>
          <w:color w:val="000000"/>
          <w:szCs w:val="24"/>
          <w:shd w:fill="FFFFFF" w:val="clear"/>
        </w:rPr>
        <w:t xml:space="preserve"> – Reading assignments will be listed in the individual class sections of this syllabus.</w:t>
      </w:r>
    </w:p>
    <w:p>
      <w:pPr>
        <w:pStyle w:val="Normal"/>
        <w:rPr>
          <w:rFonts w:ascii="Calibri" w:hAnsi="Calibri"/>
          <w:b/>
          <w:b/>
          <w:color w:val="000000"/>
          <w:szCs w:val="24"/>
          <w:shd w:fill="FFFFFF" w:val="clear"/>
        </w:rPr>
      </w:pPr>
      <w:r>
        <w:rPr>
          <w:rFonts w:ascii="Calibri" w:hAnsi="Calibri"/>
          <w:b/>
          <w:color w:val="000000"/>
          <w:szCs w:val="24"/>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ATTENDANCE </w:t>
      </w:r>
    </w:p>
    <w:p>
      <w:pPr>
        <w:pStyle w:val="Normal"/>
        <w:tabs>
          <w:tab w:val="left" w:pos="180" w:leader="none"/>
          <w:tab w:val="left" w:pos="630" w:leader="none"/>
          <w:tab w:val="left" w:pos="990" w:leader="none"/>
          <w:tab w:val="left" w:pos="1350" w:leader="none"/>
        </w:tabs>
        <w:spacing w:before="120" w:after="0"/>
        <w:ind w:left="180" w:right="0" w:hanging="0"/>
        <w:rPr>
          <w:rFonts w:ascii="Calibri" w:hAnsi="Calibri"/>
          <w:color w:val="000000"/>
          <w:sz w:val="20"/>
          <w:szCs w:val="24"/>
          <w:highlight w:val="white"/>
        </w:rPr>
      </w:pPr>
      <w:r>
        <w:rPr>
          <w:rFonts w:ascii="Calibri" w:hAnsi="Calibri"/>
          <w:sz w:val="20"/>
          <w:szCs w:val="24"/>
          <w:shd w:fill="FFFFFF" w:val="clear"/>
        </w:rPr>
        <w:t>Attendance at scheduled classes and examinations is crucial to meeting course objectives.  Therefore, r</w:t>
      </w:r>
      <w:r>
        <w:rPr>
          <w:rFonts w:ascii="Calibri" w:hAnsi="Calibri"/>
          <w:bCs/>
          <w:color w:val="000000"/>
          <w:sz w:val="20"/>
          <w:szCs w:val="24"/>
          <w:shd w:fill="FFFFFF" w:val="clear"/>
        </w:rPr>
        <w:t>egular attendance</w:t>
      </w:r>
      <w:r>
        <w:rPr>
          <w:rFonts w:ascii="Calibri" w:hAnsi="Calibri"/>
          <w:color w:val="000000"/>
          <w:sz w:val="20"/>
          <w:szCs w:val="24"/>
          <w:shd w:fill="FFFFFF" w:val="clear"/>
        </w:rPr>
        <w:t xml:space="preserve"> in </w:t>
      </w:r>
      <w:r>
        <w:rPr>
          <w:rFonts w:ascii="Calibri" w:hAnsi="Calibri"/>
          <w:bCs/>
          <w:color w:val="000000"/>
          <w:sz w:val="20"/>
          <w:szCs w:val="24"/>
          <w:shd w:fill="FFFFFF" w:val="clear"/>
        </w:rPr>
        <w:t>class</w:t>
      </w:r>
      <w:r>
        <w:rPr>
          <w:rFonts w:ascii="Calibri" w:hAnsi="Calibri"/>
          <w:color w:val="000000"/>
          <w:sz w:val="20"/>
          <w:szCs w:val="24"/>
          <w:shd w:fill="FFFFFF" w:val="clear"/>
        </w:rPr>
        <w:t xml:space="preserve"> is expected of each student.  </w:t>
      </w:r>
    </w:p>
    <w:p>
      <w:pPr>
        <w:pStyle w:val="ListParagraph"/>
        <w:numPr>
          <w:ilvl w:val="0"/>
          <w:numId w:val="3"/>
        </w:numPr>
        <w:tabs>
          <w:tab w:val="left" w:pos="720" w:leader="none"/>
          <w:tab w:val="left" w:pos="990" w:leader="none"/>
          <w:tab w:val="left" w:pos="1350" w:leader="none"/>
        </w:tabs>
        <w:spacing w:before="120" w:after="0"/>
        <w:contextualSpacing/>
        <w:rPr>
          <w:rFonts w:ascii="Calibri" w:hAnsi="Calibri"/>
          <w:color w:val="000000"/>
          <w:sz w:val="20"/>
          <w:szCs w:val="24"/>
          <w:highlight w:val="white"/>
        </w:rPr>
      </w:pPr>
      <w:r>
        <w:rPr>
          <w:rFonts w:ascii="Calibri" w:hAnsi="Calibri"/>
          <w:color w:val="000000"/>
          <w:sz w:val="20"/>
          <w:szCs w:val="24"/>
          <w:shd w:fill="FFFFFF" w:val="clear"/>
        </w:rPr>
        <w:t xml:space="preserve">Attendance is defined as being present within 15 minutes after the scheduled beginning of the class and until 15 minutes before the scheduled ending of the class.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may be granted by the Course Director in cases such as formal presentations at scientific meetings, illness, or personal emergency.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Excused absences are considered on an individual basis and require electronic communication with the Course Director to request an excused absence.  The e-mail request to the Course Director for consideration of an excused absence must provide details regarding the circumstances and specific dates.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It is expected that students will provide </w:t>
      </w:r>
      <w:r>
        <w:rPr>
          <w:rFonts w:ascii="Calibri" w:hAnsi="Calibri"/>
          <w:i/>
          <w:sz w:val="20"/>
          <w:szCs w:val="24"/>
          <w:shd w:fill="FFFFFF" w:val="clear"/>
        </w:rPr>
        <w:t>advanced notice</w:t>
      </w:r>
      <w:r>
        <w:rPr>
          <w:rFonts w:ascii="Calibri" w:hAnsi="Calibri"/>
          <w:sz w:val="20"/>
          <w:szCs w:val="24"/>
          <w:shd w:fill="FFFFFF" w:val="clear"/>
        </w:rPr>
        <w:t xml:space="preserve"> of absence for scheduled events.  </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 xml:space="preserve">If a student has excessive unexcused absences in a given course, they will automatically receive a grade of </w:t>
      </w:r>
      <w:r>
        <w:rPr>
          <w:rFonts w:ascii="Calibri" w:hAnsi="Calibri"/>
          <w:i/>
          <w:sz w:val="20"/>
          <w:szCs w:val="24"/>
          <w:shd w:fill="FFFFFF" w:val="clear"/>
        </w:rPr>
        <w:t>unsatisfactory</w:t>
      </w:r>
      <w:r>
        <w:rPr>
          <w:rFonts w:ascii="Calibri" w:hAnsi="Calibri"/>
          <w:sz w:val="20"/>
          <w:szCs w:val="24"/>
          <w:shd w:fill="FFFFFF" w:val="clear"/>
        </w:rPr>
        <w:t xml:space="preserve"> unless </w:t>
      </w:r>
      <w:r>
        <w:rPr>
          <w:rFonts w:ascii="Calibri" w:hAnsi="Calibri"/>
          <w:i/>
          <w:sz w:val="20"/>
          <w:szCs w:val="24"/>
          <w:shd w:fill="FFFFFF" w:val="clear"/>
        </w:rPr>
        <w:t>makeup</w:t>
      </w:r>
      <w:r>
        <w:rPr>
          <w:rFonts w:ascii="Calibri" w:hAnsi="Calibri"/>
          <w:sz w:val="20"/>
          <w:szCs w:val="24"/>
          <w:shd w:fill="FFFFFF" w:val="clear"/>
        </w:rPr>
        <w:t xml:space="preserve"> has been approved by the Course Director.</w:t>
      </w:r>
    </w:p>
    <w:p>
      <w:pPr>
        <w:pStyle w:val="ListParagraph"/>
        <w:numPr>
          <w:ilvl w:val="0"/>
          <w:numId w:val="3"/>
        </w:numPr>
        <w:tabs>
          <w:tab w:val="left" w:pos="720" w:leader="none"/>
          <w:tab w:val="left" w:pos="990" w:leader="none"/>
          <w:tab w:val="left" w:pos="1350" w:leader="none"/>
        </w:tabs>
        <w:rPr>
          <w:rFonts w:ascii="Calibri" w:hAnsi="Calibri"/>
          <w:sz w:val="20"/>
          <w:szCs w:val="24"/>
          <w:highlight w:val="white"/>
        </w:rPr>
      </w:pPr>
      <w:r>
        <w:rPr>
          <w:rFonts w:ascii="Calibri" w:hAnsi="Calibri"/>
          <w:sz w:val="20"/>
          <w:szCs w:val="24"/>
          <w:shd w:fill="FFFFFF" w:val="clear"/>
        </w:rPr>
        <w:t>Makeup of absences (both excused and unexcused) is allowed at the discretion of the Course Director.</w:t>
      </w:r>
    </w:p>
    <w:p>
      <w:pPr>
        <w:pStyle w:val="ListParagraph"/>
        <w:numPr>
          <w:ilvl w:val="0"/>
          <w:numId w:val="3"/>
        </w:numPr>
        <w:tabs>
          <w:tab w:val="left" w:pos="720" w:leader="none"/>
          <w:tab w:val="left" w:pos="990" w:leader="none"/>
          <w:tab w:val="left" w:pos="1350" w:leader="none"/>
        </w:tabs>
        <w:spacing w:before="0" w:after="120"/>
        <w:contextualSpacing/>
        <w:rPr>
          <w:rFonts w:ascii="Calibri" w:hAnsi="Calibri"/>
          <w:sz w:val="20"/>
          <w:szCs w:val="24"/>
          <w:highlight w:val="white"/>
        </w:rPr>
      </w:pPr>
      <w:r>
        <w:rPr>
          <w:rFonts w:ascii="Calibri" w:hAnsi="Calibri"/>
          <w:sz w:val="20"/>
          <w:szCs w:val="24"/>
          <w:shd w:fill="FFFFFF" w:val="clear"/>
        </w:rPr>
        <w:t xml:space="preserve">Allowable unexcused absences will be determined by the credit hours of the course as follows:  </w:t>
      </w:r>
    </w:p>
    <w:tbl>
      <w:tblPr>
        <w:tblW w:w="6568" w:type="dxa"/>
        <w:jc w:val="left"/>
        <w:tblInd w:w="1888" w:type="dxa"/>
        <w:tblBorders>
          <w:top w:val="single" w:sz="4" w:space="0" w:color="00000A"/>
          <w:left w:val="single" w:sz="4" w:space="0" w:color="00000A"/>
          <w:bottom w:val="double" w:sz="4" w:space="0" w:color="00000A"/>
          <w:right w:val="single" w:sz="4" w:space="0" w:color="00000A"/>
          <w:insideH w:val="double" w:sz="4" w:space="0" w:color="00000A"/>
          <w:insideV w:val="single" w:sz="4" w:space="0" w:color="00000A"/>
        </w:tblBorders>
        <w:tblCellMar>
          <w:top w:w="0" w:type="dxa"/>
          <w:left w:w="88" w:type="dxa"/>
          <w:bottom w:w="0" w:type="dxa"/>
          <w:right w:w="108" w:type="dxa"/>
        </w:tblCellMar>
      </w:tblPr>
      <w:tblGrid>
        <w:gridCol w:w="3238"/>
        <w:gridCol w:w="3329"/>
      </w:tblGrid>
      <w:tr>
        <w:trPr/>
        <w:tc>
          <w:tcPr>
            <w:tcW w:w="323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Course Semester Credit Hours</w:t>
            </w:r>
          </w:p>
        </w:tc>
        <w:tc>
          <w:tcPr>
            <w:tcW w:w="3329"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Allowable Unexcused Absences</w:t>
            </w:r>
          </w:p>
        </w:tc>
      </w:tr>
      <w:tr>
        <w:trPr/>
        <w:tc>
          <w:tcPr>
            <w:tcW w:w="323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3.0</w:t>
            </w:r>
          </w:p>
        </w:tc>
        <w:tc>
          <w:tcPr>
            <w:tcW w:w="3329"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3</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2</w:t>
            </w:r>
          </w:p>
        </w:tc>
      </w:tr>
      <w:tr>
        <w:trPr/>
        <w:tc>
          <w:tcPr>
            <w:tcW w:w="32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1.0</w:t>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tabs>
                <w:tab w:val="left" w:pos="180" w:leader="none"/>
                <w:tab w:val="left" w:pos="630" w:leader="none"/>
                <w:tab w:val="left" w:pos="990" w:leader="none"/>
                <w:tab w:val="left" w:pos="1350" w:leader="none"/>
              </w:tabs>
              <w:ind w:left="180" w:right="0" w:hanging="0"/>
              <w:jc w:val="center"/>
              <w:rPr>
                <w:rFonts w:ascii="Calibri" w:hAnsi="Calibri"/>
                <w:szCs w:val="24"/>
                <w:highlight w:val="white"/>
              </w:rPr>
            </w:pPr>
            <w:r>
              <w:rPr>
                <w:rFonts w:ascii="Calibri" w:hAnsi="Calibri"/>
                <w:szCs w:val="24"/>
                <w:shd w:fill="FFFFFF" w:val="clear"/>
              </w:rPr>
              <w:t>1</w:t>
            </w:r>
          </w:p>
        </w:tc>
      </w:tr>
    </w:tbl>
    <w:p>
      <w:pPr>
        <w:pStyle w:val="Normal"/>
        <w:rPr>
          <w:rFonts w:ascii="Calibri" w:hAnsi="Calibri"/>
          <w:shd w:fill="FFFFFF" w:val="clear"/>
        </w:rPr>
      </w:pPr>
      <w:r>
        <w:rPr>
          <w:rFonts w:ascii="Calibri" w:hAnsi="Calibri"/>
          <w:shd w:fill="FFFFFF" w:val="clear"/>
        </w:rPr>
      </w:r>
    </w:p>
    <w:p>
      <w:pPr>
        <w:pStyle w:val="Normal"/>
        <w:spacing w:before="0" w:after="120"/>
        <w:rPr>
          <w:rFonts w:ascii="Calibri" w:hAnsi="Calibri"/>
          <w:b/>
          <w:b/>
          <w:color w:val="000000"/>
          <w:szCs w:val="24"/>
          <w:highlight w:val="white"/>
        </w:rPr>
      </w:pPr>
      <w:r>
        <w:rPr>
          <w:rFonts w:ascii="Calibri" w:hAnsi="Calibri"/>
          <w:b/>
          <w:color w:val="000000"/>
          <w:szCs w:val="24"/>
          <w:shd w:fill="FFFFFF" w:val="clear"/>
        </w:rPr>
        <w:t xml:space="preserve">TEXTBOOKS </w:t>
      </w:r>
    </w:p>
    <w:p>
      <w:pPr>
        <w:pStyle w:val="Normal"/>
        <w:spacing w:before="0" w:after="120"/>
        <w:ind w:left="270" w:right="0" w:hanging="0"/>
        <w:rPr>
          <w:rFonts w:ascii="Calibri" w:hAnsi="Calibri"/>
          <w:b/>
          <w:b/>
          <w:color w:val="000000"/>
          <w:szCs w:val="24"/>
          <w:highlight w:val="white"/>
        </w:rPr>
      </w:pPr>
      <w:r>
        <w:rPr>
          <w:rFonts w:ascii="Calibri" w:hAnsi="Calibri"/>
          <w:b/>
          <w:color w:val="000000"/>
          <w:szCs w:val="24"/>
          <w:shd w:fill="FFFFFF" w:val="clear"/>
        </w:rPr>
        <w:t xml:space="preserve">Strictly Optional:  </w:t>
      </w:r>
    </w:p>
    <w:p>
      <w:pPr>
        <w:pStyle w:val="ListParagraph"/>
        <w:numPr>
          <w:ilvl w:val="0"/>
          <w:numId w:val="4"/>
        </w:numPr>
        <w:rPr>
          <w:rFonts w:ascii="Calibri" w:hAnsi="Calibri" w:cs="Arial"/>
          <w:szCs w:val="24"/>
          <w:highlight w:val="white"/>
        </w:rPr>
      </w:pPr>
      <w:r>
        <w:rPr>
          <w:rFonts w:cs="Arial" w:ascii="Calibri" w:hAnsi="Calibri"/>
          <w:szCs w:val="24"/>
          <w:shd w:fill="FFFFFF" w:val="clear"/>
        </w:rPr>
        <w:t>Reading materials will be provided. The following are good books to own, but not required for the class:</w:t>
      </w:r>
    </w:p>
    <w:p>
      <w:pPr>
        <w:pStyle w:val="ListParagraph"/>
        <w:numPr>
          <w:ilvl w:val="1"/>
          <w:numId w:val="4"/>
        </w:numPr>
        <w:rPr>
          <w:highlight w:val="white"/>
        </w:rPr>
      </w:pPr>
      <w:r>
        <w:rPr>
          <w:shd w:fill="FFFFFF" w:val="clear"/>
        </w:rPr>
        <w:t xml:space="preserve">Dalgaard P. Introductory statistics with R. 2nd ed. New York: </w:t>
      </w:r>
      <w:del w:id="37" w:author="AFB" w:date="2019-08-19T14:26:00Z">
        <w:r>
          <w:rPr>
            <w:shd w:fill="FFFFFF" w:val="clear"/>
          </w:rPr>
          <w:delText>Spring</w:delText>
        </w:r>
      </w:del>
      <w:ins w:id="38" w:author="AFB" w:date="2019-08-19T14:27:00Z">
        <w:r>
          <w:rPr>
            <w:rFonts w:eastAsia="Times" w:cs="Times New Roman"/>
            <w:color w:val="00000A"/>
            <w:sz w:val="24"/>
            <w:szCs w:val="20"/>
            <w:shd w:fill="FFFFFF" w:val="clear"/>
            <w:lang w:val="en-US" w:eastAsia="en-US" w:bidi="ar-SA"/>
          </w:rPr>
          <w:t>Spring</w:t>
        </w:r>
      </w:ins>
      <w:r>
        <w:rPr>
          <w:shd w:fill="FFFFFF" w:val="clear"/>
        </w:rPr>
        <w:t xml:space="preserve">er; 2008. </w:t>
      </w:r>
    </w:p>
    <w:p>
      <w:pPr>
        <w:pStyle w:val="ListParagraph"/>
        <w:numPr>
          <w:ilvl w:val="2"/>
          <w:numId w:val="4"/>
        </w:numPr>
        <w:rPr>
          <w:highlight w:val="white"/>
        </w:rPr>
      </w:pPr>
      <w:r>
        <w:rPr>
          <w:shd w:fill="FFFFFF" w:val="clear"/>
        </w:rPr>
        <w:t>ISBN: 978-0-387-79053-4</w:t>
      </w:r>
    </w:p>
    <w:p>
      <w:pPr>
        <w:pStyle w:val="ListParagraph"/>
        <w:numPr>
          <w:ilvl w:val="2"/>
          <w:numId w:val="4"/>
        </w:numPr>
        <w:rPr>
          <w:highlight w:val="white"/>
        </w:rPr>
      </w:pPr>
      <w:r>
        <w:rPr>
          <w:shd w:fill="FFFFFF" w:val="clear"/>
        </w:rPr>
        <w:t>Description: Light and easy.</w:t>
      </w:r>
    </w:p>
    <w:p>
      <w:pPr>
        <w:pStyle w:val="Bibliography1"/>
        <w:numPr>
          <w:ilvl w:val="1"/>
          <w:numId w:val="4"/>
        </w:numPr>
        <w:spacing w:before="0" w:after="245"/>
        <w:contextualSpacing/>
        <w:rPr>
          <w:highlight w:val="white"/>
        </w:rPr>
      </w:pPr>
      <w:r>
        <w:rPr>
          <w:shd w:fill="FFFFFF" w:val="clear"/>
        </w:rPr>
        <w:t>Burns P. S poetry. Lulu Com; 2012.</w:t>
      </w:r>
    </w:p>
    <w:p>
      <w:pPr>
        <w:pStyle w:val="Bibliography1"/>
        <w:numPr>
          <w:ilvl w:val="2"/>
          <w:numId w:val="4"/>
        </w:numPr>
        <w:spacing w:before="0" w:after="245"/>
        <w:contextualSpacing/>
        <w:rPr>
          <w:highlight w:val="white"/>
        </w:rPr>
      </w:pPr>
      <w:r>
        <w:rPr>
          <w:shd w:fill="FFFFFF" w:val="clear"/>
        </w:rPr>
        <w:t>ISBN: 978-1-4710-4552-3</w:t>
      </w:r>
    </w:p>
    <w:p>
      <w:pPr>
        <w:pStyle w:val="Bibliography1"/>
        <w:numPr>
          <w:ilvl w:val="2"/>
          <w:numId w:val="4"/>
        </w:numPr>
        <w:spacing w:before="0" w:after="245"/>
        <w:contextualSpacing/>
        <w:rPr>
          <w:highlight w:val="white"/>
        </w:rPr>
      </w:pPr>
      <w:r>
        <w:rPr>
          <w:shd w:fill="FFFFFF" w:val="clear"/>
        </w:rPr>
        <w:t>Description: Small but wise. Like Yoda.</w:t>
      </w:r>
    </w:p>
    <w:p>
      <w:pPr>
        <w:pStyle w:val="Bibliography1"/>
        <w:numPr>
          <w:ilvl w:val="1"/>
          <w:numId w:val="4"/>
        </w:numPr>
        <w:spacing w:before="0" w:after="245"/>
        <w:contextualSpacing/>
        <w:rPr>
          <w:highlight w:val="white"/>
        </w:rPr>
      </w:pPr>
      <w:r>
        <w:rPr>
          <w:shd w:fill="FFFFFF" w:val="clear"/>
        </w:rPr>
        <w:t xml:space="preserve">Crawley MJ. The R book. Chichester, England ; Hoboken, N.J: Wiley; 2007. </w:t>
      </w:r>
    </w:p>
    <w:p>
      <w:pPr>
        <w:pStyle w:val="Bibliography1"/>
        <w:numPr>
          <w:ilvl w:val="2"/>
          <w:numId w:val="4"/>
        </w:numPr>
        <w:spacing w:before="0" w:after="245"/>
        <w:contextualSpacing/>
        <w:rPr>
          <w:highlight w:val="white"/>
        </w:rPr>
      </w:pPr>
      <w:r>
        <w:rPr>
          <w:shd w:fill="FFFFFF" w:val="clear"/>
        </w:rPr>
        <w:t>ISBN: 978-0-470-51024-7</w:t>
      </w:r>
    </w:p>
    <w:p>
      <w:pPr>
        <w:pStyle w:val="Bibliography1"/>
        <w:numPr>
          <w:ilvl w:val="2"/>
          <w:numId w:val="4"/>
        </w:numPr>
        <w:spacing w:before="0" w:after="245"/>
        <w:contextualSpacing/>
        <w:rPr>
          <w:highlight w:val="white"/>
        </w:rPr>
      </w:pPr>
      <w:r>
        <w:rPr>
          <w:shd w:fill="FFFFFF" w:val="clear"/>
        </w:rPr>
        <w:t>Description: Heavier, more detailed.</w:t>
      </w:r>
    </w:p>
    <w:p>
      <w:pPr>
        <w:pStyle w:val="Bibliography1"/>
        <w:numPr>
          <w:ilvl w:val="1"/>
          <w:numId w:val="4"/>
        </w:numPr>
        <w:spacing w:before="0" w:after="245"/>
        <w:contextualSpacing/>
        <w:rPr>
          <w:highlight w:val="white"/>
        </w:rPr>
      </w:pPr>
      <w:r>
        <w:rPr>
          <w:shd w:fill="FFFFFF" w:val="clear"/>
        </w:rPr>
        <w:t xml:space="preserve">Pinheiro JC, Bates DM. Mixed-effects models in S and S-PLUS. New York: </w:t>
      </w:r>
      <w:del w:id="39" w:author="AFB" w:date="2019-08-19T14:26:00Z">
        <w:r>
          <w:rPr>
            <w:shd w:fill="FFFFFF" w:val="clear"/>
          </w:rPr>
          <w:delText>Spring</w:delText>
        </w:r>
      </w:del>
      <w:ins w:id="40" w:author="AFB" w:date="2019-08-19T14:27:00Z">
        <w:r>
          <w:rPr>
            <w:rFonts w:eastAsia="Times" w:cs="FreeSans"/>
            <w:color w:val="00000A"/>
            <w:sz w:val="24"/>
            <w:szCs w:val="20"/>
            <w:shd w:fill="FFFFFF" w:val="clear"/>
            <w:lang w:val="en-US" w:eastAsia="en-US" w:bidi="ar-SA"/>
          </w:rPr>
          <w:t>Spring</w:t>
        </w:r>
      </w:ins>
      <w:r>
        <w:rPr>
          <w:shd w:fill="FFFFFF" w:val="clear"/>
        </w:rPr>
        <w:t xml:space="preserve">er; 2000. </w:t>
      </w:r>
    </w:p>
    <w:p>
      <w:pPr>
        <w:pStyle w:val="Bibliography1"/>
        <w:numPr>
          <w:ilvl w:val="2"/>
          <w:numId w:val="4"/>
        </w:numPr>
        <w:spacing w:before="0" w:after="245"/>
        <w:contextualSpacing/>
        <w:rPr>
          <w:highlight w:val="white"/>
        </w:rPr>
      </w:pPr>
      <w:r>
        <w:rPr>
          <w:shd w:fill="FFFFFF" w:val="clear"/>
        </w:rPr>
        <w:t>ISBN: 978-0-387-98957-0</w:t>
      </w:r>
    </w:p>
    <w:p>
      <w:pPr>
        <w:pStyle w:val="Bibliography1"/>
        <w:numPr>
          <w:ilvl w:val="2"/>
          <w:numId w:val="4"/>
        </w:numPr>
        <w:spacing w:before="0" w:after="245"/>
        <w:contextualSpacing/>
        <w:rPr>
          <w:highlight w:val="white"/>
        </w:rPr>
      </w:pPr>
      <w:r>
        <w:rPr>
          <w:shd w:fill="FFFFFF" w:val="clear"/>
        </w:rPr>
        <w:t>Description: Reality check for the over-confident.</w:t>
      </w:r>
    </w:p>
    <w:p>
      <w:pPr>
        <w:pStyle w:val="Normal"/>
        <w:spacing w:before="0" w:after="120"/>
        <w:rPr>
          <w:rFonts w:ascii="Calibri" w:hAnsi="Calibri" w:cs="Arial"/>
          <w:b/>
          <w:b/>
          <w:caps/>
          <w:szCs w:val="24"/>
          <w:highlight w:val="white"/>
        </w:rPr>
      </w:pPr>
      <w:r>
        <w:rPr>
          <w:rFonts w:cs="Arial" w:ascii="Calibri" w:hAnsi="Calibri"/>
          <w:b/>
          <w:caps/>
          <w:szCs w:val="24"/>
          <w:shd w:fill="FFFFFF" w:val="clear"/>
        </w:rPr>
        <w:t>Grading Policies and examination procedures</w:t>
      </w:r>
    </w:p>
    <w:p>
      <w:pPr>
        <w:pStyle w:val="Normal"/>
        <w:tabs>
          <w:tab w:val="center" w:pos="2160" w:leader="none"/>
          <w:tab w:val="center" w:pos="6480" w:leader="none"/>
        </w:tabs>
        <w:spacing w:before="0" w:after="120"/>
        <w:rPr/>
      </w:pPr>
      <w:r>
        <w:rPr>
          <w:rFonts w:cs="Arial" w:ascii="Calibri" w:hAnsi="Calibri"/>
          <w:szCs w:val="24"/>
          <w:shd w:fill="FFFFFF" w:val="clear"/>
        </w:rPr>
        <w:t>Satisfactory/Unsatisfactory based on best 4 assignments</w:t>
      </w:r>
      <w:ins w:id="41" w:author="AFB" w:date="2019-08-19T14:01:00Z">
        <w:r>
          <w:rPr>
            <w:rFonts w:cs="Arial" w:ascii="Calibri" w:hAnsi="Calibri"/>
            <w:szCs w:val="24"/>
            <w:shd w:fill="FFFFFF" w:val="clear"/>
          </w:rPr>
          <w:t xml:space="preserve"> </w:t>
        </w:r>
      </w:ins>
      <w:ins w:id="42" w:author="AFB" w:date="2019-08-19T14:01:00Z">
        <w:r>
          <w:rPr>
            <w:rFonts w:cs="Arial" w:ascii="Calibri" w:hAnsi="Calibri"/>
            <w:szCs w:val="24"/>
            <w:shd w:fill="FFFFFF" w:val="clear"/>
          </w:rPr>
          <w:t>and class participation via GitHub and RStudio Cloud</w:t>
        </w:r>
      </w:ins>
      <w:r>
        <w:rPr>
          <w:rFonts w:cs="Arial" w:ascii="Calibri" w:hAnsi="Calibri"/>
          <w:szCs w:val="24"/>
          <w:shd w:fill="FFFFFF" w:val="clear"/>
        </w:rPr>
        <w:t>.</w:t>
      </w:r>
    </w:p>
    <w:p>
      <w:pPr>
        <w:pStyle w:val="NormalWeb"/>
        <w:spacing w:before="280" w:after="280"/>
        <w:ind w:left="270" w:right="0" w:hanging="0"/>
        <w:rPr>
          <w:rFonts w:ascii="Calibri" w:hAnsi="Calibri" w:cs="Arial"/>
          <w:b/>
          <w:b/>
          <w:szCs w:val="24"/>
          <w:highlight w:val="white"/>
        </w:rPr>
      </w:pPr>
      <w:r>
        <w:rPr>
          <w:rFonts w:cs="Arial" w:ascii="Calibri" w:hAnsi="Calibri"/>
          <w:b/>
          <w:szCs w:val="24"/>
          <w:u w:val="single"/>
          <w:shd w:fill="FFFFFF" w:val="clear"/>
        </w:rPr>
        <w:t>Grading System</w:t>
      </w:r>
      <w:r>
        <w:rPr>
          <w:rFonts w:cs="Arial" w:ascii="Calibri" w:hAnsi="Calibri"/>
          <w:b/>
          <w:szCs w:val="24"/>
          <w:shd w:fill="FFFFFF" w:val="clear"/>
        </w:rPr>
        <w:t xml:space="preserve"> </w:t>
      </w:r>
    </w:p>
    <w:p>
      <w:pPr>
        <w:pStyle w:val="NormalWeb"/>
        <w:spacing w:before="0" w:after="0"/>
        <w:ind w:left="274" w:right="0" w:hanging="0"/>
        <w:contextualSpacing/>
        <w:rPr>
          <w:rFonts w:ascii="Calibri" w:hAnsi="Calibri" w:cs="Arial"/>
          <w:szCs w:val="24"/>
          <w:highlight w:val="white"/>
        </w:rPr>
      </w:pPr>
      <w:r>
        <w:rPr>
          <w:rFonts w:cs="Arial" w:ascii="Calibri" w:hAnsi="Calibri"/>
          <w:szCs w:val="24"/>
          <w:shd w:fill="FFFFFF" w:val="clear"/>
        </w:rPr>
        <w:t xml:space="preserve">The grading will be conducted on a pass fail basis and both assignments need a Satisfactory in order to pass the course. </w:t>
        <w:tab/>
        <w:tab/>
        <w:t>S = Satisfactory</w:t>
        <w:tab/>
        <w:t>U = Unsatisfactory</w:t>
      </w:r>
    </w:p>
    <w:p>
      <w:pPr>
        <w:pStyle w:val="Normal"/>
        <w:spacing w:before="0" w:after="0"/>
        <w:ind w:left="274" w:right="0" w:hanging="0"/>
        <w:contextualSpacing/>
        <w:rPr>
          <w:shd w:fill="FFFFFF" w:val="clear"/>
        </w:rPr>
      </w:pPr>
      <w:r>
        <w:rPr>
          <w:shd w:fill="FFFFFF" w:val="clear"/>
        </w:rPr>
      </w:r>
    </w:p>
    <w:p>
      <w:pPr>
        <w:pStyle w:val="Normal"/>
        <w:tabs>
          <w:tab w:val="left" w:pos="720" w:leader="none"/>
          <w:tab w:val="left" w:pos="990" w:leader="none"/>
          <w:tab w:val="left" w:pos="2520" w:leader="none"/>
        </w:tabs>
        <w:spacing w:before="0" w:after="120"/>
        <w:rPr>
          <w:rFonts w:ascii="Calibri" w:hAnsi="Calibri"/>
          <w:b/>
          <w:b/>
          <w:caps/>
          <w:szCs w:val="24"/>
          <w:highlight w:val="white"/>
        </w:rPr>
      </w:pPr>
      <w:r>
        <w:rPr>
          <w:rFonts w:ascii="Calibri" w:hAnsi="Calibri"/>
          <w:b/>
          <w:caps/>
          <w:szCs w:val="24"/>
          <w:shd w:fill="FFFFFF" w:val="clear"/>
        </w:rPr>
        <w:t>Requests for Accomodations for Disabilities</w:t>
      </w:r>
    </w:p>
    <w:p>
      <w:pPr>
        <w:pStyle w:val="Normal"/>
        <w:shd w:val="clear" w:fill="FFFFFF"/>
        <w:ind w:left="274" w:right="0" w:hanging="0"/>
        <w:rPr/>
      </w:pPr>
      <w:r>
        <w:rPr>
          <w:rFonts w:ascii="Calibri" w:hAnsi="Calibri"/>
          <w:szCs w:val="24"/>
          <w:shd w:fill="FFFFFF" w:val="clear"/>
        </w:rPr>
        <w:t xml:space="preserve">In accordance with policy 4.2.3, </w:t>
      </w:r>
      <w:r>
        <w:rPr>
          <w:rFonts w:ascii="Calibri" w:hAnsi="Calibri"/>
          <w:b/>
          <w:szCs w:val="24"/>
          <w:shd w:fill="FFFFFF" w:val="clear"/>
        </w:rPr>
        <w:t>Request for Accommodation Under the ADA and the ADA Amendments Act of 2008 (ADAAA)</w:t>
      </w:r>
      <w:r>
        <w:rPr>
          <w:rFonts w:ascii="Calibri" w:hAnsi="Calibri"/>
          <w:szCs w:val="24"/>
          <w:shd w:fill="FFFFFF" w:val="clear"/>
        </w:rPr>
        <w:t xml:space="preserve">, any student requesting accommodation must submit the appropriate request for accommodation under the American with Disabilities Act (ADA, form 100). To his/her appropriate Associate Dean of their School and a copy to the ADA Coordinator.  Additional information may be obtained at </w:t>
      </w:r>
      <w:hyperlink r:id="rId10">
        <w:r>
          <w:rPr>
            <w:rStyle w:val="InternetLink"/>
            <w:rFonts w:ascii="Calibri" w:hAnsi="Calibri"/>
            <w:szCs w:val="24"/>
            <w:highlight w:val="white"/>
          </w:rPr>
          <w:t>http://uthscsa.edu/eeo/request.asp</w:t>
        </w:r>
      </w:hyperlink>
      <w:r>
        <w:rPr>
          <w:rFonts w:ascii="Calibri" w:hAnsi="Calibri"/>
          <w:szCs w:val="24"/>
          <w:shd w:fill="FFFFFF" w:val="clear"/>
        </w:rPr>
        <w:t>.</w:t>
      </w:r>
    </w:p>
    <w:p>
      <w:pPr>
        <w:pStyle w:val="Normal"/>
        <w:spacing w:beforeAutospacing="1" w:after="120"/>
        <w:rPr>
          <w:rFonts w:ascii="Calibri" w:hAnsi="Calibri"/>
          <w:b/>
          <w:b/>
          <w:szCs w:val="24"/>
          <w:highlight w:val="white"/>
        </w:rPr>
      </w:pPr>
      <w:r>
        <w:rPr>
          <w:rFonts w:ascii="Calibri" w:hAnsi="Calibri"/>
          <w:b/>
          <w:szCs w:val="24"/>
          <w:shd w:fill="FFFFFF" w:val="clear"/>
        </w:rPr>
        <w:t>ACADEMIC INTEGRITY AND PROFESSIONALISM</w:t>
      </w:r>
    </w:p>
    <w:p>
      <w:pPr>
        <w:pStyle w:val="Normal"/>
        <w:ind w:left="270" w:right="0" w:hanging="0"/>
        <w:rPr>
          <w:rFonts w:ascii="Calibri" w:hAnsi="Calibri"/>
          <w:szCs w:val="24"/>
          <w:highlight w:val="white"/>
        </w:rPr>
      </w:pPr>
      <w:r>
        <w:rPr>
          <w:rFonts w:ascii="Calibri" w:hAnsi="Calibri"/>
          <w:szCs w:val="24"/>
          <w:shd w:fill="FFFFFF" w:val="clear"/>
        </w:rPr>
        <w:t>Any student who commits an act of academic dishonesty is subject to discipline as prescribed by the UT System Rules and Regulations of the Board of Regents. Academic dishonesty includes, but is not limited to, cheating, plagiarism, collusion, the submission for credit of any work or materials that are attributable in whole or in part to another person, taking an exam for another person, signing attendance sheets for another student, and any act designed to give unfair advantage to a student or the attempt to commit such an act.  Additional information may be obtained at</w:t>
      </w:r>
    </w:p>
    <w:p>
      <w:pPr>
        <w:pStyle w:val="Normal"/>
        <w:ind w:left="270" w:right="0" w:hanging="0"/>
        <w:rPr/>
      </w:pPr>
      <w:hyperlink r:id="rId11">
        <w:r>
          <w:rPr>
            <w:rStyle w:val="InternetLink"/>
            <w:rFonts w:ascii="Calibri" w:hAnsi="Calibri"/>
            <w:szCs w:val="24"/>
            <w:highlight w:val="white"/>
          </w:rPr>
          <w:t>http://catalog.uthscsa.edu/generalinformation/generalacademicpolicies/academicdishonestypolicy/</w:t>
        </w:r>
      </w:hyperlink>
    </w:p>
    <w:p>
      <w:pPr>
        <w:pStyle w:val="Normal"/>
        <w:rPr>
          <w:rFonts w:ascii="Calibri" w:hAnsi="Calibri"/>
          <w:bCs/>
          <w:szCs w:val="24"/>
          <w:shd w:fill="FFFFFF" w:val="clear"/>
        </w:rPr>
      </w:pPr>
      <w:r>
        <w:rPr>
          <w:rFonts w:ascii="Calibri" w:hAnsi="Calibri"/>
          <w:bCs/>
          <w:szCs w:val="24"/>
          <w:shd w:fill="FFFFFF" w:val="clear"/>
        </w:rPr>
      </w:r>
    </w:p>
    <w:p>
      <w:pPr>
        <w:pStyle w:val="Normal"/>
        <w:spacing w:before="0" w:after="120"/>
        <w:rPr>
          <w:rFonts w:ascii="Calibri" w:hAnsi="Calibri"/>
          <w:b/>
          <w:b/>
          <w:szCs w:val="24"/>
          <w:highlight w:val="white"/>
        </w:rPr>
      </w:pPr>
      <w:r>
        <w:rPr>
          <w:rFonts w:ascii="Calibri" w:hAnsi="Calibri"/>
          <w:b/>
          <w:szCs w:val="24"/>
          <w:shd w:fill="FFFFFF" w:val="clear"/>
        </w:rPr>
        <w:t>TITLE IX AT UTHSCSA</w:t>
      </w:r>
    </w:p>
    <w:p>
      <w:pPr>
        <w:pStyle w:val="Normal"/>
        <w:ind w:left="0" w:right="0" w:firstLine="270"/>
        <w:rPr>
          <w:rFonts w:ascii="Calibri" w:hAnsi="Calibri"/>
          <w:b/>
          <w:b/>
          <w:szCs w:val="24"/>
          <w:highlight w:val="white"/>
        </w:rPr>
      </w:pPr>
      <w:r>
        <w:rPr>
          <w:rFonts w:ascii="Calibri" w:hAnsi="Calibri"/>
          <w:b/>
          <w:szCs w:val="24"/>
          <w:shd w:fill="FFFFFF" w:val="clear"/>
        </w:rPr>
        <w:t>Title IX Defined:</w:t>
      </w:r>
    </w:p>
    <w:p>
      <w:pPr>
        <w:pStyle w:val="Normal"/>
        <w:ind w:left="270" w:right="0" w:hanging="0"/>
        <w:rPr>
          <w:rFonts w:ascii="Calibri" w:hAnsi="Calibri" w:eastAsia="Times New Roman"/>
          <w:color w:val="333333"/>
          <w:szCs w:val="24"/>
          <w:highlight w:val="white"/>
        </w:rPr>
      </w:pPr>
      <w:r>
        <w:rPr>
          <w:rFonts w:ascii="Calibri" w:hAnsi="Calibri"/>
          <w:szCs w:val="24"/>
          <w:shd w:fill="FFFFFF" w:val="clear"/>
        </w:rPr>
        <w:t xml:space="preserve">Title </w:t>
      </w:r>
      <w:r>
        <w:rPr>
          <w:rFonts w:eastAsia="Times New Roman" w:ascii="Calibri" w:hAnsi="Calibri"/>
          <w:color w:val="333333"/>
          <w:szCs w:val="24"/>
          <w:shd w:fill="FFFFFF" w:val="clear"/>
        </w:rPr>
        <w:t>of the Education Amendments of 1972 is a federal law that prohibits sex discrimination in education. It reads “no person in the United States shall, on the basis of sex, be excluded from participation in, be denied the benefits of, or be subjected to discrimination under any education program or activity receiving Federal financial assistance.”</w:t>
      </w:r>
    </w:p>
    <w:p>
      <w:pPr>
        <w:pStyle w:val="Normal"/>
        <w:shd w:val="clear" w:fill="FFFFFF"/>
        <w:spacing w:before="120" w:after="0"/>
        <w:ind w:left="0" w:right="0" w:firstLine="274"/>
        <w:rPr>
          <w:rFonts w:ascii="Calibri" w:hAnsi="Calibri" w:eastAsia="Times New Roman"/>
          <w:b/>
          <w:b/>
          <w:bCs/>
          <w:color w:val="333333"/>
          <w:szCs w:val="24"/>
          <w:highlight w:val="white"/>
        </w:rPr>
      </w:pPr>
      <w:r>
        <w:rPr>
          <w:rFonts w:eastAsia="Times New Roman" w:ascii="Calibri" w:hAnsi="Calibri"/>
          <w:b/>
          <w:bCs/>
          <w:color w:val="333333"/>
          <w:szCs w:val="24"/>
          <w:shd w:fill="FFFFFF" w:val="clear"/>
        </w:rPr>
        <w:t>University of Texas Health Science Center San Antonio’s Commitment:</w:t>
      </w:r>
    </w:p>
    <w:p>
      <w:pPr>
        <w:pStyle w:val="Normal"/>
        <w:shd w:val="clear" w:fill="FFFFFF"/>
        <w:ind w:left="270" w:right="0" w:hanging="0"/>
        <w:rPr>
          <w:rFonts w:ascii="Calibri" w:hAnsi="Calibri" w:eastAsia="Times New Roman"/>
          <w:szCs w:val="24"/>
          <w:highlight w:val="white"/>
        </w:rPr>
      </w:pPr>
      <w:r>
        <w:rPr>
          <w:rFonts w:eastAsia="Times New Roman" w:ascii="Calibri" w:hAnsi="Calibri"/>
          <w:szCs w:val="24"/>
          <w:shd w:fill="FFFFFF" w:val="clear"/>
        </w:rPr>
        <w:t>University of Texas Health Science Center San Antonio (UTHSCSA) is committed to maintaining a learning environment that is free from discriminatory conduct based on gender. As required by Title IX, UTHSCSA does not discriminate on the basis of sex in its education programs and activities, and it encourages any student, faculty, or staff member who thinks that he or she has been subjected to sex discrimination, sexual harassment (including sexual violence) or sexual misconduct to immediately report the incident to the Title IX Director.</w:t>
      </w:r>
    </w:p>
    <w:p>
      <w:pPr>
        <w:pStyle w:val="Normal"/>
        <w:shd w:val="clear" w:fill="FFFFFF"/>
        <w:spacing w:before="120" w:after="0"/>
        <w:ind w:left="274" w:right="0" w:hanging="0"/>
        <w:rPr/>
      </w:pPr>
      <w:r>
        <w:rPr>
          <w:rFonts w:eastAsia="Times New Roman" w:ascii="Calibri" w:hAnsi="Calibri"/>
          <w:szCs w:val="24"/>
          <w:shd w:fill="FFFFFF" w:val="clear"/>
        </w:rPr>
        <w:t xml:space="preserve">In an emergency, victims of sexual abuse should call 911. For non-emergencies, they may contact UPD at 210-567-2800.  Additional information may be obtained at </w:t>
      </w:r>
      <w:hyperlink r:id="rId12">
        <w:r>
          <w:rPr>
            <w:rStyle w:val="InternetLink"/>
            <w:rFonts w:eastAsia="Times New Roman" w:ascii="Calibri" w:hAnsi="Calibri"/>
            <w:szCs w:val="24"/>
            <w:highlight w:val="white"/>
          </w:rPr>
          <w:t>http://students.uthscsa.edu/titleix/</w:t>
        </w:r>
      </w:hyperlink>
    </w:p>
    <w:p>
      <w:pPr>
        <w:pStyle w:val="Normal"/>
        <w:tabs>
          <w:tab w:val="left" w:pos="3600" w:leader="none"/>
        </w:tabs>
        <w:rPr>
          <w:rFonts w:ascii="Calibri" w:hAnsi="Calibri"/>
          <w:szCs w:val="24"/>
          <w:shd w:fill="FFFFFF" w:val="clear"/>
        </w:rPr>
      </w:pPr>
      <w:r>
        <w:rPr>
          <w:rFonts w:ascii="Calibri" w:hAnsi="Calibri"/>
          <w:szCs w:val="24"/>
          <w:shd w:fill="FFFFFF" w:val="clear"/>
        </w:rPr>
      </w:r>
    </w:p>
    <w:p>
      <w:pPr>
        <w:pStyle w:val="Normal"/>
        <w:tabs>
          <w:tab w:val="left" w:pos="3600" w:leader="none"/>
        </w:tabs>
        <w:spacing w:before="0" w:after="120"/>
        <w:rPr>
          <w:rFonts w:ascii="Calibri" w:hAnsi="Calibri"/>
          <w:b/>
          <w:b/>
          <w:caps/>
          <w:szCs w:val="24"/>
          <w:highlight w:val="white"/>
        </w:rPr>
      </w:pPr>
      <w:r>
        <w:rPr>
          <w:rFonts w:ascii="Calibri" w:hAnsi="Calibri"/>
          <w:b/>
          <w:caps/>
          <w:szCs w:val="24"/>
          <w:shd w:fill="FFFFFF" w:val="clear"/>
        </w:rPr>
        <w:t>Email Policy</w:t>
        <w:tab/>
      </w:r>
    </w:p>
    <w:p>
      <w:pPr>
        <w:pStyle w:val="Normal"/>
        <w:ind w:left="274" w:right="0" w:hanging="0"/>
        <w:rPr>
          <w:rFonts w:ascii="Calibri" w:hAnsi="Calibri"/>
          <w:szCs w:val="24"/>
          <w:highlight w:val="white"/>
        </w:rPr>
      </w:pPr>
      <w:r>
        <w:rPr>
          <w:rFonts w:ascii="Calibri" w:hAnsi="Calibri"/>
          <w:szCs w:val="24"/>
          <w:shd w:fill="FFFFFF" w:val="clear"/>
        </w:rPr>
        <w:t>All correspondence will be sent to the student using the student’s LiveMail address and CANVAS.  All correspondence from the student to the course director should be sent to the course director’s e-mail as listed on the first page of this syllabus.</w:t>
      </w:r>
    </w:p>
    <w:p>
      <w:pPr>
        <w:pStyle w:val="Normal"/>
        <w:rPr>
          <w:rFonts w:ascii="Calibri" w:hAnsi="Calibri"/>
          <w:b/>
          <w:b/>
          <w:bCs/>
          <w:caps/>
          <w:szCs w:val="24"/>
          <w:shd w:fill="FFFFFF" w:val="clear"/>
        </w:rPr>
      </w:pPr>
      <w:r>
        <w:rPr>
          <w:rFonts w:ascii="Calibri" w:hAnsi="Calibri"/>
          <w:b/>
          <w:bCs/>
          <w:caps/>
          <w:szCs w:val="24"/>
          <w:shd w:fill="FFFFFF" w:val="clear"/>
        </w:rPr>
      </w:r>
    </w:p>
    <w:p>
      <w:pPr>
        <w:pStyle w:val="Normal"/>
        <w:spacing w:before="0" w:after="120"/>
        <w:rPr>
          <w:rFonts w:ascii="Calibri" w:hAnsi="Calibri"/>
          <w:b/>
          <w:b/>
          <w:bCs/>
          <w:caps/>
          <w:szCs w:val="24"/>
          <w:highlight w:val="white"/>
        </w:rPr>
      </w:pPr>
      <w:r>
        <w:rPr>
          <w:rFonts w:ascii="Calibri" w:hAnsi="Calibri"/>
          <w:b/>
          <w:bCs/>
          <w:caps/>
          <w:szCs w:val="24"/>
          <w:shd w:fill="FFFFFF" w:val="clear"/>
        </w:rPr>
        <w:t>Use of Recording Devices</w:t>
      </w:r>
    </w:p>
    <w:p>
      <w:pPr>
        <w:pStyle w:val="Normal"/>
        <w:ind w:left="0" w:right="0" w:hanging="0"/>
        <w:rPr>
          <w:rFonts w:ascii="Calibri" w:hAnsi="Calibri"/>
          <w:szCs w:val="24"/>
          <w:highlight w:val="white"/>
        </w:rPr>
      </w:pPr>
      <w:r>
        <w:rPr>
          <w:rFonts w:ascii="Calibri" w:hAnsi="Calibri"/>
          <w:szCs w:val="24"/>
          <w:shd w:fill="FFFFFF" w:val="clear"/>
        </w:rPr>
        <w:t>Encouraged. Please send course director a copy!</w:t>
      </w:r>
    </w:p>
    <w:p>
      <w:pPr>
        <w:pStyle w:val="Normal"/>
        <w:tabs>
          <w:tab w:val="left" w:pos="3750" w:leader="none"/>
        </w:tabs>
        <w:ind w:left="0" w:right="0" w:hanging="0"/>
        <w:rPr>
          <w:shd w:fill="FFFFFF" w:val="clear"/>
        </w:rPr>
      </w:pPr>
      <w:r>
        <w:rPr>
          <w:shd w:fill="FFFFFF" w:val="clear"/>
        </w:rPr>
      </w:r>
    </w:p>
    <w:p>
      <w:pPr>
        <w:pStyle w:val="Normal"/>
        <w:spacing w:before="0" w:after="120"/>
        <w:rPr>
          <w:rFonts w:ascii="Calibri" w:hAnsi="Calibri"/>
          <w:b/>
          <w:b/>
          <w:caps/>
          <w:szCs w:val="24"/>
          <w:highlight w:val="white"/>
        </w:rPr>
      </w:pPr>
      <w:r>
        <w:rPr>
          <w:rFonts w:ascii="Calibri" w:hAnsi="Calibri"/>
          <w:b/>
          <w:caps/>
          <w:szCs w:val="24"/>
          <w:shd w:fill="FFFFFF" w:val="clear"/>
        </w:rPr>
        <w:t>ELECTRONIC DEVICES</w:t>
      </w:r>
    </w:p>
    <w:p>
      <w:pPr>
        <w:pStyle w:val="Normal"/>
        <w:rPr>
          <w:rFonts w:ascii="Calibri" w:hAnsi="Calibri" w:cs="Calibri"/>
          <w:szCs w:val="24"/>
          <w:highlight w:val="white"/>
        </w:rPr>
      </w:pPr>
      <w:r>
        <w:rPr>
          <w:rFonts w:cs="Calibri" w:ascii="Calibri" w:hAnsi="Calibri"/>
          <w:szCs w:val="24"/>
          <w:shd w:fill="FFFFFF" w:val="clear"/>
        </w:rPr>
        <w:t xml:space="preserve">Cell phones must be put on silent mode during all class meetings and exams.  Computers and other devices should be used only for participating in classroom activities. </w:t>
      </w:r>
      <w:r>
        <w:br w:type="page"/>
      </w:r>
    </w:p>
    <w:p>
      <w:pPr>
        <w:pStyle w:val="Normal"/>
        <w:rPr>
          <w:rFonts w:ascii="Calibri" w:hAnsi="Calibri" w:cs="Arial"/>
          <w:b/>
          <w:b/>
          <w:color w:val="C00000"/>
          <w:sz w:val="20"/>
          <w:highlight w:val="white"/>
        </w:rPr>
      </w:pPr>
      <w:r>
        <w:rPr>
          <w:rFonts w:cs="Arial" w:ascii="Calibri" w:hAnsi="Calibri"/>
          <w:b/>
          <w:color w:val="C00000"/>
          <w:sz w:val="20"/>
          <w:shd w:fill="FFFFFF" w:val="clear"/>
        </w:rPr>
        <w:t>TENTATIVE CLASS SCHEDULE</w:t>
      </w:r>
    </w:p>
    <w:p>
      <w:pPr>
        <w:pStyle w:val="Normal"/>
        <w:spacing w:lineRule="exact" w:line="360"/>
        <w:jc w:val="center"/>
        <w:rPr>
          <w:rFonts w:ascii="Calibri" w:hAnsi="Calibri" w:cs="Arial"/>
          <w:b/>
          <w:b/>
          <w:sz w:val="28"/>
          <w:szCs w:val="28"/>
          <w:highlight w:val="white"/>
        </w:rPr>
      </w:pPr>
      <w:r>
        <w:rPr>
          <w:rFonts w:cs="Arial" w:ascii="Calibri" w:hAnsi="Calibri"/>
          <w:b/>
          <w:sz w:val="28"/>
          <w:szCs w:val="28"/>
          <w:shd w:fill="FFFFFF" w:val="clear"/>
        </w:rPr>
        <w:t>TSCI 5050</w:t>
      </w:r>
    </w:p>
    <w:p>
      <w:pPr>
        <w:pStyle w:val="Normal"/>
        <w:jc w:val="center"/>
        <w:rPr>
          <w:rFonts w:ascii="Calibri" w:hAnsi="Calibri"/>
          <w:b/>
          <w:b/>
          <w:sz w:val="28"/>
          <w:szCs w:val="28"/>
          <w:highlight w:val="white"/>
        </w:rPr>
      </w:pPr>
      <w:r>
        <w:rPr>
          <w:rFonts w:ascii="Calibri" w:hAnsi="Calibri"/>
          <w:b/>
          <w:sz w:val="28"/>
          <w:szCs w:val="28"/>
          <w:shd w:fill="FFFFFF" w:val="clear"/>
        </w:rPr>
        <w:t>Introduction to Data Science</w:t>
      </w:r>
    </w:p>
    <w:p>
      <w:pPr>
        <w:pStyle w:val="Normal"/>
        <w:spacing w:lineRule="exact" w:line="360"/>
        <w:jc w:val="center"/>
        <w:rPr>
          <w:rFonts w:ascii="Calibri" w:hAnsi="Calibri" w:cs="Arial"/>
          <w:b/>
          <w:b/>
          <w:sz w:val="28"/>
          <w:szCs w:val="28"/>
          <w:highlight w:val="white"/>
        </w:rPr>
      </w:pPr>
      <w:del w:id="43" w:author="AFB" w:date="2019-08-19T14:26:00Z">
        <w:r>
          <w:rPr>
            <w:rFonts w:cs="Arial" w:ascii="Calibri" w:hAnsi="Calibri"/>
            <w:b/>
            <w:sz w:val="28"/>
            <w:szCs w:val="28"/>
            <w:shd w:fill="FFFFFF" w:val="clear"/>
          </w:rPr>
          <w:delText>Spring</w:delText>
        </w:r>
      </w:del>
      <w:ins w:id="44" w:author="AFB" w:date="2019-08-19T14:26:00Z">
        <w:r>
          <w:rPr>
            <w:rFonts w:eastAsia="Times" w:cs="Arial" w:ascii="Calibri" w:hAnsi="Calibri"/>
            <w:b/>
            <w:color w:val="00000A"/>
            <w:sz w:val="28"/>
            <w:szCs w:val="28"/>
            <w:shd w:fill="FFFFFF" w:val="clear"/>
            <w:lang w:val="en-US" w:eastAsia="en-US" w:bidi="ar-SA"/>
          </w:rPr>
          <w:t>Fall</w:t>
        </w:r>
      </w:ins>
      <w:r>
        <w:rPr>
          <w:rFonts w:cs="Arial" w:ascii="Calibri" w:hAnsi="Calibri"/>
          <w:b/>
          <w:sz w:val="28"/>
          <w:szCs w:val="28"/>
          <w:shd w:fill="FFFFFF" w:val="clear"/>
        </w:rPr>
        <w:t xml:space="preserve"> 2018</w:t>
      </w:r>
    </w:p>
    <w:p>
      <w:pPr>
        <w:pStyle w:val="Normal"/>
        <w:rPr>
          <w:rFonts w:ascii="Calibri" w:hAnsi="Calibri"/>
          <w:b/>
          <w:b/>
          <w:szCs w:val="24"/>
        </w:rPr>
      </w:pPr>
      <w:r>
        <w:rPr>
          <w:rFonts w:ascii="Calibri" w:hAnsi="Calibri"/>
          <w:b/>
          <w:szCs w:val="24"/>
        </w:rPr>
      </w:r>
    </w:p>
    <w:tbl>
      <w:tblPr>
        <w:tblW w:w="10978" w:type="dxa"/>
        <w:jc w:val="left"/>
        <w:tblInd w:w="18" w:type="dxa"/>
        <w:tblBorders>
          <w:top w:val="single" w:sz="12" w:space="0" w:color="008000"/>
          <w:bottom w:val="single" w:sz="6" w:space="0" w:color="008000"/>
          <w:insideH w:val="single" w:sz="6" w:space="0" w:color="008000"/>
        </w:tblBorders>
        <w:tblCellMar>
          <w:top w:w="0" w:type="dxa"/>
          <w:left w:w="108" w:type="dxa"/>
          <w:bottom w:w="0" w:type="dxa"/>
          <w:right w:w="108" w:type="dxa"/>
        </w:tblCellMar>
      </w:tblPr>
      <w:tblGrid>
        <w:gridCol w:w="805"/>
        <w:gridCol w:w="1892"/>
        <w:gridCol w:w="1349"/>
        <w:gridCol w:w="6931"/>
      </w:tblGrid>
      <w:tr>
        <w:trPr>
          <w:trHeight w:val="438" w:hRule="atLeast"/>
        </w:trPr>
        <w:tc>
          <w:tcPr>
            <w:tcW w:w="805" w:type="dxa"/>
            <w:tcBorders>
              <w:top w:val="single" w:sz="12" w:space="0" w:color="008000"/>
              <w:bottom w:val="single" w:sz="6" w:space="0" w:color="008000"/>
              <w:insideH w:val="single" w:sz="6" w:space="0" w:color="008000"/>
            </w:tcBorders>
            <w:shd w:fill="FFFFFF" w:val="clear"/>
            <w:vAlign w:val="bottom"/>
          </w:tcPr>
          <w:p>
            <w:pPr>
              <w:pStyle w:val="Normal"/>
              <w:jc w:val="center"/>
              <w:rPr>
                <w:rFonts w:ascii="Calibri" w:hAnsi="Calibri"/>
                <w:b/>
                <w:b/>
                <w:szCs w:val="24"/>
              </w:rPr>
            </w:pPr>
            <w:r>
              <w:rPr>
                <w:rFonts w:ascii="Calibri" w:hAnsi="Calibri"/>
                <w:b/>
                <w:szCs w:val="24"/>
              </w:rPr>
              <w:t>Week</w:t>
            </w:r>
          </w:p>
        </w:tc>
        <w:tc>
          <w:tcPr>
            <w:tcW w:w="1892"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Date</w:t>
            </w:r>
          </w:p>
        </w:tc>
        <w:tc>
          <w:tcPr>
            <w:tcW w:w="1349"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Module</w:t>
            </w:r>
          </w:p>
        </w:tc>
        <w:tc>
          <w:tcPr>
            <w:tcW w:w="6931" w:type="dxa"/>
            <w:tcBorders>
              <w:top w:val="single" w:sz="12" w:space="0" w:color="008000"/>
              <w:bottom w:val="single" w:sz="6" w:space="0" w:color="008000"/>
              <w:insideH w:val="single" w:sz="6" w:space="0" w:color="008000"/>
            </w:tcBorders>
            <w:shd w:fill="FFFFFF" w:val="clear"/>
            <w:vAlign w:val="center"/>
          </w:tcPr>
          <w:p>
            <w:pPr>
              <w:pStyle w:val="Heading1"/>
              <w:spacing w:before="480" w:after="0"/>
              <w:jc w:val="center"/>
              <w:rPr>
                <w:rFonts w:ascii="Calibri" w:hAnsi="Calibri"/>
                <w:color w:val="00000A"/>
                <w:sz w:val="24"/>
                <w:szCs w:val="24"/>
              </w:rPr>
            </w:pPr>
            <w:r>
              <w:rPr>
                <w:rFonts w:ascii="Calibri" w:hAnsi="Calibri"/>
                <w:color w:val="00000A"/>
                <w:sz w:val="24"/>
                <w:szCs w:val="24"/>
              </w:rPr>
              <w:t>Title/Instructor(s)</w:t>
            </w:r>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szCs w:val="24"/>
              </w:rPr>
            </w:pPr>
            <w:r>
              <w:rPr>
                <w:rFonts w:ascii="Calibri" w:hAnsi="Calibri"/>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1</w:t>
            </w:r>
          </w:p>
        </w:tc>
        <w:tc>
          <w:tcPr>
            <w:tcW w:w="1892" w:type="dxa"/>
            <w:tcBorders>
              <w:top w:val="single" w:sz="6" w:space="0" w:color="008000"/>
              <w:bottom w:val="single" w:sz="6" w:space="0" w:color="008000"/>
              <w:insideH w:val="single" w:sz="6" w:space="0" w:color="008000"/>
            </w:tcBorders>
            <w:shd w:fill="FFFFFF" w:val="clear"/>
          </w:tcPr>
          <w:p>
            <w:pPr>
              <w:pStyle w:val="Normal"/>
              <w:rPr/>
            </w:pPr>
            <w:del w:id="45" w:author="AFB" w:date="2019-08-19T14:29:00Z">
              <w:r>
                <w:rPr>
                  <w:rFonts w:ascii="Calibri" w:hAnsi="Calibri"/>
                  <w:szCs w:val="24"/>
                </w:rPr>
                <w:delText>January 8</w:delText>
              </w:r>
            </w:del>
            <w:ins w:id="46" w:author="AFB" w:date="2019-08-19T14:29:00Z">
              <w:r>
                <w:rPr>
                  <w:rFonts w:ascii="Calibri" w:hAnsi="Calibri"/>
                  <w:szCs w:val="24"/>
                </w:rPr>
                <w:t>August 20</w:t>
              </w:r>
            </w:ins>
            <w:r>
              <w:rPr>
                <w:rFonts w:ascii="Calibri" w:hAnsi="Calibri"/>
                <w:szCs w:val="24"/>
              </w:rPr>
              <w:t>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pPr>
            <w:r>
              <w:rPr>
                <w:rFonts w:ascii="Calibri" w:hAnsi="Calibri"/>
                <w:b/>
                <w:szCs w:val="24"/>
              </w:rPr>
              <w:t>Intro</w:t>
            </w:r>
            <w:del w:id="47" w:author="AFB" w:date="2019-08-19T14:31:00Z">
              <w:r>
                <w:rPr>
                  <w:rFonts w:ascii="Calibri" w:hAnsi="Calibri"/>
                  <w:b/>
                  <w:szCs w:val="24"/>
                </w:rPr>
                <w:delText>duction</w:delText>
              </w:r>
            </w:del>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Introduction</w:t>
            </w:r>
            <w:del w:id="48" w:author="AFB" w:date="2019-08-19T14:02:00Z">
              <w:r>
                <w:rPr>
                  <w:rFonts w:ascii="Calibri" w:hAnsi="Calibri"/>
                  <w:szCs w:val="24"/>
                </w:rPr>
                <w:delText>,</w:delText>
              </w:r>
            </w:del>
            <w:r>
              <w:rPr>
                <w:rFonts w:ascii="Calibri" w:hAnsi="Calibri"/>
                <w:szCs w:val="24"/>
              </w:rPr>
              <w:t xml:space="preserve"> </w:t>
            </w:r>
            <w:ins w:id="49" w:author="AFB" w:date="2019-08-19T14:02:00Z">
              <w:r>
                <w:rPr>
                  <w:rFonts w:ascii="Calibri" w:hAnsi="Calibri"/>
                  <w:szCs w:val="24"/>
                </w:rPr>
                <w:t>to RStudio</w:t>
              </w:r>
            </w:ins>
            <w:del w:id="50" w:author="AFB" w:date="2019-08-19T14:02:00Z">
              <w:r>
                <w:rPr>
                  <w:rFonts w:ascii="Calibri" w:hAnsi="Calibri"/>
                  <w:szCs w:val="24"/>
                </w:rPr>
                <w:delText>GitHub, and the command shell</w:delText>
              </w:r>
            </w:del>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2</w:t>
            </w:r>
          </w:p>
        </w:tc>
        <w:tc>
          <w:tcPr>
            <w:tcW w:w="1892" w:type="dxa"/>
            <w:tcBorders>
              <w:top w:val="single" w:sz="6" w:space="0" w:color="008000"/>
              <w:bottom w:val="single" w:sz="6" w:space="0" w:color="008000"/>
              <w:insideH w:val="single" w:sz="6" w:space="0" w:color="008000"/>
            </w:tcBorders>
            <w:shd w:fill="FFFFFF" w:val="clear"/>
          </w:tcPr>
          <w:p>
            <w:pPr>
              <w:pStyle w:val="Normal"/>
              <w:rPr/>
            </w:pPr>
            <w:del w:id="51" w:author="AFB" w:date="2019-08-19T14:29:00Z">
              <w:r>
                <w:rPr>
                  <w:rFonts w:ascii="Calibri" w:hAnsi="Calibri"/>
                  <w:szCs w:val="24"/>
                </w:rPr>
                <w:delText>January 22st</w:delText>
              </w:r>
            </w:del>
            <w:ins w:id="52" w:author="AFB" w:date="2019-08-19T14:29:00Z">
              <w:r>
                <w:rPr>
                  <w:rFonts w:ascii="Calibri" w:hAnsi="Calibri"/>
                  <w:szCs w:val="24"/>
                </w:rPr>
                <w:t>September 3rd</w:t>
              </w:r>
            </w:ins>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R</w:t>
            </w:r>
          </w:p>
        </w:tc>
        <w:tc>
          <w:tcPr>
            <w:tcW w:w="6931" w:type="dxa"/>
            <w:tcBorders>
              <w:top w:val="single" w:sz="6" w:space="0" w:color="008000"/>
              <w:bottom w:val="single" w:sz="6" w:space="0" w:color="008000"/>
              <w:insideH w:val="single" w:sz="6" w:space="0" w:color="008000"/>
            </w:tcBorders>
            <w:shd w:fill="FFFFFF" w:val="clear"/>
          </w:tcPr>
          <w:p>
            <w:pPr>
              <w:pStyle w:val="Normal"/>
              <w:rPr/>
            </w:pPr>
            <w:del w:id="53" w:author="AFB" w:date="2019-08-19T14:03:00Z">
              <w:r>
                <w:rPr>
                  <w:rFonts w:ascii="Calibri" w:hAnsi="Calibri"/>
                  <w:szCs w:val="24"/>
                </w:rPr>
                <w:delText>RStudio</w:delText>
              </w:r>
            </w:del>
            <w:ins w:id="54" w:author="AFB" w:date="2019-08-19T14:03:00Z">
              <w:r>
                <w:rPr>
                  <w:rFonts w:ascii="Calibri" w:hAnsi="Calibri"/>
                  <w:szCs w:val="24"/>
                </w:rPr>
                <w:t xml:space="preserve">GitHub, </w:t>
              </w:r>
            </w:ins>
            <w:ins w:id="55" w:author="AFB" w:date="2019-08-19T14:03:00Z">
              <w:r>
                <w:rPr>
                  <w:rFonts w:ascii="Calibri" w:hAnsi="Calibri"/>
                  <w:szCs w:val="24"/>
                </w:rPr>
                <w:t xml:space="preserve">git, </w:t>
              </w:r>
            </w:ins>
            <w:ins w:id="56" w:author="AFB" w:date="2019-08-19T14:03:00Z">
              <w:r>
                <w:rPr>
                  <w:rFonts w:ascii="Calibri" w:hAnsi="Calibri"/>
                  <w:szCs w:val="24"/>
                </w:rPr>
                <w:t>an</w:t>
              </w:r>
            </w:ins>
            <w:ins w:id="57" w:author="AFB" w:date="2019-08-19T14:03:00Z">
              <w:r>
                <w:rPr>
                  <w:rFonts w:ascii="Calibri" w:hAnsi="Calibri"/>
                  <w:szCs w:val="24"/>
                </w:rPr>
                <w:t>d bash</w:t>
              </w:r>
            </w:ins>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3</w:t>
            </w:r>
          </w:p>
        </w:tc>
        <w:tc>
          <w:tcPr>
            <w:tcW w:w="1892" w:type="dxa"/>
            <w:tcBorders>
              <w:top w:val="single" w:sz="6" w:space="0" w:color="008000"/>
              <w:bottom w:val="single" w:sz="6" w:space="0" w:color="008000"/>
              <w:insideH w:val="single" w:sz="6" w:space="0" w:color="008000"/>
            </w:tcBorders>
            <w:shd w:fill="FFFFFF" w:val="clear"/>
          </w:tcPr>
          <w:p>
            <w:pPr>
              <w:pStyle w:val="Normal"/>
              <w:rPr/>
            </w:pPr>
            <w:del w:id="58" w:author="AFB" w:date="2019-08-19T14:29:00Z">
              <w:r>
                <w:rPr>
                  <w:rFonts w:ascii="Calibri" w:hAnsi="Calibri"/>
                  <w:szCs w:val="24"/>
                </w:rPr>
                <w:delText>February 5</w:delText>
              </w:r>
            </w:del>
            <w:ins w:id="59" w:author="AFB" w:date="2019-08-19T14:29:00Z">
              <w:r>
                <w:rPr>
                  <w:rFonts w:ascii="Calibri" w:hAnsi="Calibri"/>
                  <w:szCs w:val="24"/>
                </w:rPr>
                <w:t>September 17</w:t>
              </w:r>
            </w:ins>
            <w:r>
              <w:rPr>
                <w:rFonts w:ascii="Calibri" w:hAnsi="Calibri"/>
                <w:szCs w:val="24"/>
              </w:rPr>
              <w:t>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R</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Anatomy of a Programming Language, Part 1</w:t>
            </w:r>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4</w:t>
            </w:r>
          </w:p>
        </w:tc>
        <w:tc>
          <w:tcPr>
            <w:tcW w:w="1892" w:type="dxa"/>
            <w:tcBorders>
              <w:top w:val="single" w:sz="6" w:space="0" w:color="008000"/>
              <w:bottom w:val="single" w:sz="6" w:space="0" w:color="008000"/>
              <w:insideH w:val="single" w:sz="6" w:space="0" w:color="008000"/>
            </w:tcBorders>
            <w:shd w:fill="FFFFFF" w:val="clear"/>
          </w:tcPr>
          <w:p>
            <w:pPr>
              <w:pStyle w:val="Normal"/>
              <w:rPr/>
            </w:pPr>
            <w:del w:id="60" w:author="AFB" w:date="2019-08-19T14:30:00Z">
              <w:r>
                <w:rPr>
                  <w:rFonts w:ascii="Calibri" w:hAnsi="Calibri"/>
                  <w:szCs w:val="24"/>
                </w:rPr>
                <w:delText>February 19th</w:delText>
              </w:r>
            </w:del>
            <w:ins w:id="61" w:author="AFB" w:date="2019-08-19T14:30:00Z">
              <w:r>
                <w:rPr>
                  <w:rFonts w:ascii="Calibri" w:hAnsi="Calibri"/>
                  <w:szCs w:val="24"/>
                </w:rPr>
                <w:t>October 1st</w:t>
              </w:r>
            </w:ins>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SQL</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Anatomy of a Programming Language, Part 2</w:t>
            </w:r>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5</w:t>
            </w:r>
          </w:p>
        </w:tc>
        <w:tc>
          <w:tcPr>
            <w:tcW w:w="1892" w:type="dxa"/>
            <w:tcBorders>
              <w:top w:val="single" w:sz="6" w:space="0" w:color="008000"/>
              <w:bottom w:val="single" w:sz="6" w:space="0" w:color="008000"/>
              <w:insideH w:val="single" w:sz="6" w:space="0" w:color="008000"/>
            </w:tcBorders>
            <w:shd w:fill="FFFFFF" w:val="clear"/>
          </w:tcPr>
          <w:p>
            <w:pPr>
              <w:pStyle w:val="Normal"/>
              <w:rPr/>
            </w:pPr>
            <w:del w:id="62" w:author="AFB" w:date="2019-08-19T14:30:00Z">
              <w:r>
                <w:rPr>
                  <w:rFonts w:ascii="Calibri" w:hAnsi="Calibri"/>
                  <w:szCs w:val="24"/>
                </w:rPr>
                <w:delText>March</w:delText>
              </w:r>
            </w:del>
            <w:ins w:id="63" w:author="AFB" w:date="2019-08-19T14:30:00Z">
              <w:r>
                <w:rPr>
                  <w:rFonts w:ascii="Calibri" w:hAnsi="Calibri"/>
                  <w:szCs w:val="24"/>
                </w:rPr>
                <w:t>October</w:t>
              </w:r>
            </w:ins>
            <w:r>
              <w:rPr>
                <w:rFonts w:ascii="Calibri" w:hAnsi="Calibri"/>
                <w:szCs w:val="24"/>
              </w:rPr>
              <w:t xml:space="preserve"> </w:t>
            </w:r>
            <w:ins w:id="64" w:author="AFB" w:date="2019-08-19T14:30:00Z">
              <w:r>
                <w:rPr>
                  <w:rFonts w:ascii="Calibri" w:hAnsi="Calibri"/>
                  <w:szCs w:val="24"/>
                </w:rPr>
                <w:t>1</w:t>
              </w:r>
            </w:ins>
            <w:r>
              <w:rPr>
                <w:rFonts w:ascii="Calibri" w:hAnsi="Calibri"/>
                <w:szCs w:val="24"/>
              </w:rPr>
              <w:t>5th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Data Storage</w:t>
            </w:r>
            <w:del w:id="65" w:author="AFB" w:date="2019-08-19T14:11:00Z">
              <w:r>
                <w:rPr>
                  <w:rFonts w:ascii="Calibri" w:hAnsi="Calibri"/>
                  <w:szCs w:val="24"/>
                </w:rPr>
                <w:delText xml:space="preserve"> and</w:delText>
              </w:r>
            </w:del>
            <w:ins w:id="66" w:author="AFB" w:date="2019-08-19T14:11:00Z">
              <w:r>
                <w:rPr>
                  <w:rFonts w:ascii="Calibri" w:hAnsi="Calibri"/>
                  <w:szCs w:val="24"/>
                </w:rPr>
                <w:t>,</w:t>
              </w:r>
            </w:ins>
            <w:r>
              <w:rPr>
                <w:rFonts w:ascii="Calibri" w:hAnsi="Calibri"/>
                <w:szCs w:val="24"/>
              </w:rPr>
              <w:t xml:space="preserve"> Manipulation</w:t>
            </w:r>
            <w:ins w:id="67" w:author="AFB" w:date="2019-08-19T14:11:00Z">
              <w:r>
                <w:rPr>
                  <w:rFonts w:ascii="Calibri" w:hAnsi="Calibri"/>
                  <w:szCs w:val="24"/>
                </w:rPr>
                <w:t xml:space="preserve">, </w:t>
              </w:r>
            </w:ins>
            <w:ins w:id="68" w:author="AFB" w:date="2019-08-19T14:11:00Z">
              <w:r>
                <w:rPr>
                  <w:rFonts w:ascii="Calibri" w:hAnsi="Calibri"/>
                  <w:szCs w:val="24"/>
                </w:rPr>
                <w:t xml:space="preserve">and </w:t>
              </w:r>
            </w:ins>
            <w:ins w:id="69" w:author="AFB" w:date="2019-08-19T14:12:00Z">
              <w:r>
                <w:rPr>
                  <w:rFonts w:ascii="Calibri" w:hAnsi="Calibri"/>
                  <w:szCs w:val="24"/>
                </w:rPr>
                <w:t>Presentation</w:t>
              </w:r>
            </w:ins>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6</w:t>
            </w:r>
          </w:p>
        </w:tc>
        <w:tc>
          <w:tcPr>
            <w:tcW w:w="1892" w:type="dxa"/>
            <w:tcBorders>
              <w:top w:val="single" w:sz="6" w:space="0" w:color="008000"/>
              <w:bottom w:val="single" w:sz="6" w:space="0" w:color="008000"/>
              <w:insideH w:val="single" w:sz="6" w:space="0" w:color="008000"/>
            </w:tcBorders>
            <w:shd w:fill="FFFFFF" w:val="clear"/>
          </w:tcPr>
          <w:p>
            <w:pPr>
              <w:pStyle w:val="Normal"/>
              <w:rPr/>
            </w:pPr>
            <w:del w:id="70" w:author="AFB" w:date="2019-08-19T14:30:00Z">
              <w:r>
                <w:rPr>
                  <w:rFonts w:ascii="Calibri" w:hAnsi="Calibri"/>
                  <w:szCs w:val="24"/>
                </w:rPr>
                <w:delText>March 1</w:delText>
              </w:r>
            </w:del>
            <w:ins w:id="71" w:author="AFB" w:date="2019-08-19T14:30:00Z">
              <w:r>
                <w:rPr>
                  <w:rFonts w:ascii="Calibri" w:hAnsi="Calibri"/>
                  <w:szCs w:val="24"/>
                </w:rPr>
                <w:t>October 2</w:t>
              </w:r>
            </w:ins>
            <w:r>
              <w:rPr>
                <w:rFonts w:ascii="Calibri" w:hAnsi="Calibri"/>
                <w:szCs w:val="24"/>
              </w:rPr>
              <w:t>9th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 xml:space="preserve">Stats Crash Course 1, (almost) </w:t>
            </w:r>
            <w:del w:id="72" w:author="AFB" w:date="2019-08-19T14:31:00Z">
              <w:r>
                <w:rPr>
                  <w:rFonts w:ascii="Calibri" w:hAnsi="Calibri"/>
                  <w:szCs w:val="24"/>
                </w:rPr>
                <w:delText>E</w:delText>
              </w:r>
            </w:del>
            <w:ins w:id="73" w:author="AFB" w:date="2019-08-19T14:31:00Z">
              <w:r>
                <w:rPr>
                  <w:rFonts w:ascii="Calibri" w:hAnsi="Calibri"/>
                  <w:szCs w:val="24"/>
                </w:rPr>
                <w:t>e</w:t>
              </w:r>
            </w:ins>
            <w:r>
              <w:rPr>
                <w:rFonts w:ascii="Calibri" w:hAnsi="Calibri"/>
                <w:szCs w:val="24"/>
              </w:rPr>
              <w:t xml:space="preserve">verything is </w:t>
            </w:r>
            <w:del w:id="74" w:author="AFB" w:date="2019-08-19T14:31:00Z">
              <w:r>
                <w:rPr>
                  <w:rFonts w:ascii="Calibri" w:hAnsi="Calibri"/>
                  <w:szCs w:val="24"/>
                </w:rPr>
                <w:delText>S</w:delText>
              </w:r>
            </w:del>
            <w:ins w:id="75" w:author="AFB" w:date="2019-08-19T14:31:00Z">
              <w:r>
                <w:rPr>
                  <w:rFonts w:ascii="Calibri" w:hAnsi="Calibri"/>
                  <w:szCs w:val="24"/>
                </w:rPr>
                <w:t>s</w:t>
              </w:r>
            </w:ins>
            <w:r>
              <w:rPr>
                <w:rFonts w:ascii="Calibri" w:hAnsi="Calibri"/>
                <w:szCs w:val="24"/>
              </w:rPr>
              <w:t xml:space="preserve">ome </w:t>
            </w:r>
            <w:del w:id="76" w:author="AFB" w:date="2019-08-19T14:31:00Z">
              <w:r>
                <w:rPr>
                  <w:rFonts w:ascii="Calibri" w:hAnsi="Calibri"/>
                  <w:szCs w:val="24"/>
                </w:rPr>
                <w:delText>F</w:delText>
              </w:r>
            </w:del>
            <w:ins w:id="77" w:author="AFB" w:date="2019-08-19T14:31:00Z">
              <w:r>
                <w:rPr>
                  <w:rFonts w:ascii="Calibri" w:hAnsi="Calibri"/>
                  <w:szCs w:val="24"/>
                </w:rPr>
                <w:t>f</w:t>
              </w:r>
            </w:ins>
            <w:r>
              <w:rPr>
                <w:rFonts w:ascii="Calibri" w:hAnsi="Calibri"/>
                <w:szCs w:val="24"/>
              </w:rPr>
              <w:t xml:space="preserve">orm of </w:t>
            </w:r>
            <w:del w:id="78" w:author="AFB" w:date="2019-08-19T14:31:00Z">
              <w:r>
                <w:rPr>
                  <w:rFonts w:ascii="Calibri" w:hAnsi="Calibri"/>
                  <w:szCs w:val="24"/>
                </w:rPr>
                <w:delText>R</w:delText>
              </w:r>
            </w:del>
            <w:ins w:id="79" w:author="AFB" w:date="2019-08-19T14:31:00Z">
              <w:r>
                <w:rPr>
                  <w:rFonts w:ascii="Calibri" w:hAnsi="Calibri"/>
                  <w:szCs w:val="24"/>
                </w:rPr>
                <w:t>r</w:t>
              </w:r>
            </w:ins>
            <w:r>
              <w:rPr>
                <w:rFonts w:ascii="Calibri" w:hAnsi="Calibri"/>
                <w:szCs w:val="24"/>
              </w:rPr>
              <w:t>egression</w:t>
            </w:r>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7</w:t>
            </w:r>
          </w:p>
        </w:tc>
        <w:tc>
          <w:tcPr>
            <w:tcW w:w="1892" w:type="dxa"/>
            <w:tcBorders>
              <w:top w:val="single" w:sz="6" w:space="0" w:color="008000"/>
              <w:bottom w:val="single" w:sz="6" w:space="0" w:color="008000"/>
              <w:insideH w:val="single" w:sz="6" w:space="0" w:color="008000"/>
            </w:tcBorders>
            <w:shd w:fill="FFFFFF" w:val="clear"/>
          </w:tcPr>
          <w:p>
            <w:pPr>
              <w:pStyle w:val="Normal"/>
              <w:rPr/>
            </w:pPr>
            <w:del w:id="80" w:author="AFB" w:date="2019-08-19T14:30:00Z">
              <w:r>
                <w:rPr>
                  <w:rFonts w:ascii="Calibri" w:hAnsi="Calibri"/>
                  <w:szCs w:val="24"/>
                </w:rPr>
                <w:delText>April 2nd</w:delText>
              </w:r>
            </w:del>
            <w:ins w:id="81" w:author="AFB" w:date="2019-08-19T14:30:00Z">
              <w:r>
                <w:rPr>
                  <w:rFonts w:ascii="Calibri" w:hAnsi="Calibri"/>
                  <w:szCs w:val="24"/>
                </w:rPr>
                <w:t>November 12th</w:t>
              </w:r>
            </w:ins>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Stats</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 xml:space="preserve">Stats Crash Course 2, Real </w:t>
            </w:r>
            <w:del w:id="82" w:author="AFB" w:date="2019-08-19T14:31:00Z">
              <w:r>
                <w:rPr>
                  <w:rFonts w:ascii="Calibri" w:hAnsi="Calibri"/>
                  <w:szCs w:val="24"/>
                </w:rPr>
                <w:delText>L</w:delText>
              </w:r>
            </w:del>
            <w:ins w:id="83" w:author="AFB" w:date="2019-08-19T14:31:00Z">
              <w:r>
                <w:rPr>
                  <w:rFonts w:ascii="Calibri" w:hAnsi="Calibri"/>
                  <w:szCs w:val="24"/>
                </w:rPr>
                <w:t>l</w:t>
              </w:r>
            </w:ins>
            <w:r>
              <w:rPr>
                <w:rFonts w:ascii="Calibri" w:hAnsi="Calibri"/>
                <w:szCs w:val="24"/>
              </w:rPr>
              <w:t xml:space="preserve">ife </w:t>
            </w:r>
            <w:del w:id="84" w:author="AFB" w:date="2019-08-19T14:31:00Z">
              <w:r>
                <w:rPr>
                  <w:rFonts w:ascii="Calibri" w:hAnsi="Calibri"/>
                  <w:szCs w:val="24"/>
                </w:rPr>
                <w:delText>I</w:delText>
              </w:r>
            </w:del>
            <w:ins w:id="85" w:author="AFB" w:date="2019-08-19T14:31:00Z">
              <w:r>
                <w:rPr>
                  <w:rFonts w:ascii="Calibri" w:hAnsi="Calibri"/>
                  <w:szCs w:val="24"/>
                </w:rPr>
                <w:t>i</w:t>
              </w:r>
            </w:ins>
            <w:r>
              <w:rPr>
                <w:rFonts w:ascii="Calibri" w:hAnsi="Calibri"/>
                <w:szCs w:val="24"/>
              </w:rPr>
              <w:t xml:space="preserve">s </w:t>
            </w:r>
            <w:del w:id="86" w:author="AFB" w:date="2019-08-19T14:31:00Z">
              <w:r>
                <w:rPr>
                  <w:rFonts w:ascii="Calibri" w:hAnsi="Calibri"/>
                  <w:szCs w:val="24"/>
                </w:rPr>
                <w:delText>N</w:delText>
              </w:r>
            </w:del>
            <w:ins w:id="87" w:author="AFB" w:date="2019-08-19T14:31:00Z">
              <w:r>
                <w:rPr>
                  <w:rFonts w:ascii="Calibri" w:hAnsi="Calibri"/>
                  <w:szCs w:val="24"/>
                </w:rPr>
                <w:t>n</w:t>
              </w:r>
            </w:ins>
            <w:r>
              <w:rPr>
                <w:rFonts w:ascii="Calibri" w:hAnsi="Calibri"/>
                <w:szCs w:val="24"/>
              </w:rPr>
              <w:t xml:space="preserve">ever </w:t>
            </w:r>
            <w:del w:id="88" w:author="AFB" w:date="2019-08-19T14:31:00Z">
              <w:r>
                <w:rPr>
                  <w:rFonts w:ascii="Calibri" w:hAnsi="Calibri"/>
                  <w:szCs w:val="24"/>
                </w:rPr>
                <w:delText>T</w:delText>
              </w:r>
            </w:del>
            <w:ins w:id="89" w:author="AFB" w:date="2019-08-19T14:31:00Z">
              <w:r>
                <w:rPr>
                  <w:rFonts w:ascii="Calibri" w:hAnsi="Calibri"/>
                  <w:szCs w:val="24"/>
                </w:rPr>
                <w:t>t</w:t>
              </w:r>
            </w:ins>
            <w:r>
              <w:rPr>
                <w:rFonts w:ascii="Calibri" w:hAnsi="Calibri"/>
                <w:szCs w:val="24"/>
              </w:rPr>
              <w:t xml:space="preserve">idy </w:t>
            </w:r>
          </w:p>
        </w:tc>
      </w:tr>
      <w:tr>
        <w:trPr/>
        <w:tc>
          <w:tcPr>
            <w:tcW w:w="805" w:type="dxa"/>
            <w:tcBorders>
              <w:top w:val="single" w:sz="6" w:space="0" w:color="008000"/>
              <w:bottom w:val="single" w:sz="6" w:space="0" w:color="008000"/>
              <w:insideH w:val="single" w:sz="6"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6" w:space="0" w:color="008000"/>
              <w:bottom w:val="single" w:sz="6" w:space="0" w:color="008000"/>
              <w:insideH w:val="single" w:sz="6" w:space="0" w:color="008000"/>
            </w:tcBorders>
            <w:shd w:fill="FFFFFF" w:val="clear"/>
          </w:tcPr>
          <w:p>
            <w:pPr>
              <w:pStyle w:val="Normal"/>
              <w:jc w:val="center"/>
              <w:rPr>
                <w:rFonts w:ascii="Calibri" w:hAnsi="Calibri"/>
                <w:szCs w:val="24"/>
              </w:rPr>
            </w:pPr>
            <w:r>
              <w:rPr>
                <w:rFonts w:ascii="Calibri" w:hAnsi="Calibri"/>
                <w:szCs w:val="24"/>
              </w:rPr>
              <w:t>8</w:t>
            </w:r>
          </w:p>
        </w:tc>
        <w:tc>
          <w:tcPr>
            <w:tcW w:w="1892" w:type="dxa"/>
            <w:tcBorders>
              <w:top w:val="single" w:sz="6" w:space="0" w:color="008000"/>
              <w:bottom w:val="single" w:sz="6" w:space="0" w:color="008000"/>
              <w:insideH w:val="single" w:sz="6" w:space="0" w:color="008000"/>
            </w:tcBorders>
            <w:shd w:fill="FFFFFF" w:val="clear"/>
          </w:tcPr>
          <w:p>
            <w:pPr>
              <w:pStyle w:val="Normal"/>
              <w:rPr/>
            </w:pPr>
            <w:del w:id="90" w:author="AFB" w:date="2019-08-19T14:30:00Z">
              <w:r>
                <w:rPr>
                  <w:rFonts w:ascii="Calibri" w:hAnsi="Calibri"/>
                  <w:szCs w:val="24"/>
                </w:rPr>
                <w:delText>April 1</w:delText>
              </w:r>
            </w:del>
            <w:ins w:id="91" w:author="AFB" w:date="2019-08-19T14:30:00Z">
              <w:r>
                <w:rPr>
                  <w:rFonts w:ascii="Calibri" w:hAnsi="Calibri"/>
                  <w:szCs w:val="24"/>
                </w:rPr>
                <w:t>November 2</w:t>
              </w:r>
            </w:ins>
            <w:r>
              <w:rPr>
                <w:rFonts w:ascii="Calibri" w:hAnsi="Calibri"/>
                <w:szCs w:val="24"/>
              </w:rPr>
              <w:t>6th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rFonts w:ascii="Calibri" w:hAnsi="Calibri"/>
                <w:b/>
                <w:b/>
                <w:szCs w:val="24"/>
              </w:rPr>
            </w:pPr>
            <w:r>
              <w:rPr>
                <w:rFonts w:ascii="Calibri" w:hAnsi="Calibri"/>
                <w:b/>
                <w:szCs w:val="24"/>
              </w:rPr>
              <w:t>Wrap-Up</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szCs w:val="24"/>
              </w:rPr>
              <w:t xml:space="preserve">Stats Crash Course 3, </w:t>
            </w:r>
            <w:del w:id="92" w:author="AFB" w:date="2019-08-19T14:12:00Z">
              <w:r>
                <w:rPr>
                  <w:rFonts w:ascii="Calibri" w:hAnsi="Calibri"/>
                  <w:szCs w:val="24"/>
                </w:rPr>
                <w:delText>Survival Analysis and Time Series</w:delText>
              </w:r>
            </w:del>
            <w:ins w:id="93" w:author="AFB" w:date="2019-08-19T14:12:00Z">
              <w:r>
                <w:rPr>
                  <w:rFonts w:ascii="Calibri" w:hAnsi="Calibri"/>
                  <w:szCs w:val="24"/>
                </w:rPr>
                <w:t>TBA</w:t>
              </w:r>
            </w:ins>
          </w:p>
        </w:tc>
      </w:tr>
      <w:tr>
        <w:trPr/>
        <w:tc>
          <w:tcPr>
            <w:tcW w:w="805" w:type="dxa"/>
            <w:tcBorders>
              <w:top w:val="single" w:sz="12" w:space="0" w:color="008000"/>
              <w:bottom w:val="single" w:sz="12" w:space="0" w:color="008000"/>
              <w:insideH w:val="single" w:sz="12"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r>
        <w:trPr/>
        <w:tc>
          <w:tcPr>
            <w:tcW w:w="805" w:type="dxa"/>
            <w:tcBorders>
              <w:top w:val="single" w:sz="12" w:space="0" w:color="008000"/>
              <w:bottom w:val="single" w:sz="12" w:space="0" w:color="008000"/>
              <w:insideH w:val="single" w:sz="12" w:space="0" w:color="008000"/>
            </w:tcBorders>
            <w:shd w:fill="FFFFFF" w:val="clear"/>
          </w:tcPr>
          <w:p>
            <w:pPr>
              <w:pStyle w:val="Normal"/>
              <w:jc w:val="center"/>
              <w:rPr/>
            </w:pPr>
            <w:r>
              <w:rPr>
                <w:rFonts w:ascii="Calibri" w:hAnsi="Calibri"/>
                <w:szCs w:val="24"/>
              </w:rPr>
              <w:t>9</w:t>
            </w:r>
          </w:p>
        </w:tc>
        <w:tc>
          <w:tcPr>
            <w:tcW w:w="1892" w:type="dxa"/>
            <w:tcBorders>
              <w:top w:val="single" w:sz="6" w:space="0" w:color="008000"/>
              <w:bottom w:val="single" w:sz="6" w:space="0" w:color="008000"/>
              <w:insideH w:val="single" w:sz="6" w:space="0" w:color="008000"/>
            </w:tcBorders>
            <w:shd w:fill="FFFFFF" w:val="clear"/>
          </w:tcPr>
          <w:p>
            <w:pPr>
              <w:pStyle w:val="Normal"/>
              <w:rPr/>
            </w:pPr>
            <w:del w:id="94" w:author="AFB" w:date="2019-08-19T14:30:00Z">
              <w:r>
                <w:rPr>
                  <w:rFonts w:ascii="Calibri" w:hAnsi="Calibri"/>
                  <w:szCs w:val="24"/>
                </w:rPr>
                <w:delText>April 3</w:delText>
              </w:r>
            </w:del>
            <w:ins w:id="95" w:author="AFB" w:date="2019-08-19T14:30:00Z">
              <w:r>
                <w:rPr>
                  <w:rFonts w:ascii="Calibri" w:hAnsi="Calibri"/>
                  <w:szCs w:val="24"/>
                </w:rPr>
                <w:t>December 1</w:t>
              </w:r>
            </w:ins>
            <w:r>
              <w:rPr>
                <w:rFonts w:ascii="Calibri" w:hAnsi="Calibri"/>
                <w:szCs w:val="24"/>
              </w:rPr>
              <w:t>0th</w:t>
            </w:r>
          </w:p>
        </w:tc>
        <w:tc>
          <w:tcPr>
            <w:tcW w:w="1349" w:type="dxa"/>
            <w:tcBorders>
              <w:top w:val="single" w:sz="6" w:space="0" w:color="008000"/>
              <w:bottom w:val="single" w:sz="6" w:space="0" w:color="008000"/>
              <w:insideH w:val="single" w:sz="6" w:space="0" w:color="008000"/>
            </w:tcBorders>
            <w:shd w:fill="EAF1DD" w:val="clear"/>
          </w:tcPr>
          <w:p>
            <w:pPr>
              <w:pStyle w:val="Normal"/>
              <w:jc w:val="center"/>
              <w:rPr/>
            </w:pPr>
            <w:r>
              <w:rPr>
                <w:rFonts w:ascii="Calibri" w:hAnsi="Calibri"/>
                <w:b/>
                <w:szCs w:val="24"/>
              </w:rPr>
              <w:t>Wrap-Up</w:t>
            </w:r>
          </w:p>
        </w:tc>
        <w:tc>
          <w:tcPr>
            <w:tcW w:w="6931" w:type="dxa"/>
            <w:tcBorders>
              <w:top w:val="single" w:sz="6" w:space="0" w:color="008000"/>
              <w:bottom w:val="single" w:sz="6" w:space="0" w:color="008000"/>
              <w:insideH w:val="single" w:sz="6" w:space="0" w:color="008000"/>
            </w:tcBorders>
            <w:shd w:fill="FFFFFF" w:val="clear"/>
          </w:tcPr>
          <w:p>
            <w:pPr>
              <w:pStyle w:val="Normal"/>
              <w:rPr/>
            </w:pPr>
            <w:r>
              <w:rPr>
                <w:rFonts w:ascii="Calibri" w:hAnsi="Calibri"/>
                <w:bCs/>
                <w:szCs w:val="24"/>
              </w:rPr>
              <w:t xml:space="preserve">Special Topics, Final </w:t>
            </w:r>
            <w:del w:id="96" w:author="AFB" w:date="2019-08-19T14:31:00Z">
              <w:r>
                <w:rPr>
                  <w:rFonts w:ascii="Calibri" w:hAnsi="Calibri"/>
                  <w:bCs/>
                  <w:szCs w:val="24"/>
                </w:rPr>
                <w:delText>Q</w:delText>
              </w:r>
            </w:del>
            <w:ins w:id="97" w:author="AFB" w:date="2019-08-19T14:31:00Z">
              <w:r>
                <w:rPr>
                  <w:rFonts w:ascii="Calibri" w:hAnsi="Calibri"/>
                  <w:bCs/>
                  <w:szCs w:val="24"/>
                </w:rPr>
                <w:t>Q</w:t>
              </w:r>
            </w:ins>
            <w:r>
              <w:rPr>
                <w:rFonts w:ascii="Calibri" w:hAnsi="Calibri"/>
                <w:bCs/>
                <w:szCs w:val="24"/>
              </w:rPr>
              <w:t>uestions</w:t>
            </w:r>
          </w:p>
        </w:tc>
      </w:tr>
      <w:tr>
        <w:trPr/>
        <w:tc>
          <w:tcPr>
            <w:tcW w:w="805" w:type="dxa"/>
            <w:tcBorders>
              <w:top w:val="single" w:sz="12" w:space="0" w:color="008000"/>
              <w:bottom w:val="single" w:sz="12" w:space="0" w:color="008000"/>
              <w:insideH w:val="single" w:sz="12" w:space="0" w:color="008000"/>
            </w:tcBorders>
            <w:shd w:fill="FFFFFF" w:val="clear"/>
          </w:tcPr>
          <w:p>
            <w:pPr>
              <w:pStyle w:val="Normal"/>
              <w:spacing w:lineRule="exact" w:line="160"/>
              <w:jc w:val="center"/>
              <w:rPr>
                <w:rFonts w:ascii="Calibri" w:hAnsi="Calibri"/>
                <w:szCs w:val="24"/>
              </w:rPr>
            </w:pPr>
            <w:r>
              <w:rPr>
                <w:rFonts w:ascii="Calibri" w:hAnsi="Calibri"/>
                <w:szCs w:val="24"/>
              </w:rPr>
            </w:r>
          </w:p>
        </w:tc>
        <w:tc>
          <w:tcPr>
            <w:tcW w:w="1892"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c>
          <w:tcPr>
            <w:tcW w:w="1349" w:type="dxa"/>
            <w:tcBorders>
              <w:top w:val="single" w:sz="6" w:space="0" w:color="008000"/>
              <w:bottom w:val="single" w:sz="6" w:space="0" w:color="008000"/>
              <w:insideH w:val="single" w:sz="6" w:space="0" w:color="008000"/>
            </w:tcBorders>
            <w:shd w:fill="EAF1DD" w:val="clear"/>
          </w:tcPr>
          <w:p>
            <w:pPr>
              <w:pStyle w:val="Normal"/>
              <w:spacing w:lineRule="exact" w:line="160"/>
              <w:jc w:val="center"/>
              <w:rPr>
                <w:rFonts w:ascii="Calibri" w:hAnsi="Calibri"/>
                <w:b/>
                <w:b/>
                <w:szCs w:val="24"/>
              </w:rPr>
            </w:pPr>
            <w:r>
              <w:rPr>
                <w:rFonts w:ascii="Calibri" w:hAnsi="Calibri"/>
                <w:b/>
                <w:szCs w:val="24"/>
              </w:rPr>
            </w:r>
          </w:p>
        </w:tc>
        <w:tc>
          <w:tcPr>
            <w:tcW w:w="6931" w:type="dxa"/>
            <w:tcBorders>
              <w:top w:val="single" w:sz="6" w:space="0" w:color="008000"/>
              <w:bottom w:val="single" w:sz="6" w:space="0" w:color="008000"/>
              <w:insideH w:val="single" w:sz="6" w:space="0" w:color="008000"/>
            </w:tcBorders>
            <w:shd w:fill="FFFFFF" w:val="clear"/>
          </w:tcPr>
          <w:p>
            <w:pPr>
              <w:pStyle w:val="Normal"/>
              <w:spacing w:lineRule="exact" w:line="160"/>
              <w:rPr>
                <w:rFonts w:ascii="Calibri" w:hAnsi="Calibri"/>
                <w:szCs w:val="24"/>
              </w:rPr>
            </w:pPr>
            <w:r>
              <w:rPr>
                <w:rFonts w:ascii="Calibri" w:hAnsi="Calibri"/>
                <w:szCs w:val="24"/>
              </w:rPr>
            </w:r>
          </w:p>
        </w:tc>
      </w:tr>
    </w:tbl>
    <w:p>
      <w:pPr>
        <w:pStyle w:val="Normal"/>
        <w:rPr>
          <w:rFonts w:ascii="Calibri" w:hAnsi="Calibri"/>
          <w:szCs w:val="24"/>
        </w:rPr>
      </w:pPr>
      <w:r>
        <w:rPr>
          <w:rFonts w:ascii="Calibri" w:hAnsi="Calibri"/>
          <w:szCs w:val="24"/>
        </w:rPr>
      </w:r>
    </w:p>
    <w:p>
      <w:pPr>
        <w:pStyle w:val="Normal"/>
        <w:rPr>
          <w:rFonts w:ascii="Calibri" w:hAnsi="Calibri"/>
          <w:szCs w:val="24"/>
        </w:rPr>
      </w:pPr>
      <w:r>
        <w:rPr>
          <w:rFonts w:ascii="Calibri" w:hAnsi="Calibri"/>
          <w:szCs w:val="24"/>
        </w:rPr>
      </w:r>
      <w:r>
        <w:br w:type="page"/>
      </w:r>
    </w:p>
    <w:p>
      <w:pPr>
        <w:pStyle w:val="Normal"/>
        <w:rPr>
          <w:rFonts w:ascii="Calibri" w:hAnsi="Calibri"/>
          <w:color w:val="00000A"/>
          <w:szCs w:val="24"/>
          <w:shd w:fill="FFFFFF" w:val="clear"/>
        </w:rPr>
      </w:pPr>
      <w:r>
        <w:rPr>
          <w:rFonts w:ascii="Calibri" w:hAnsi="Calibri"/>
          <w:color w:val="00000A"/>
          <w:szCs w:val="24"/>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Week:  1</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98" w:author="AFB" w:date="2019-08-19T14:32:00Z">
              <w:r>
                <w:rPr>
                  <w:rFonts w:ascii="Calibri" w:hAnsi="Calibri"/>
                  <w:b/>
                  <w:color w:val="00000A"/>
                  <w:szCs w:val="24"/>
                  <w:shd w:fill="FFFFFF" w:val="clear"/>
                </w:rPr>
                <w:delText>January 8, 2018</w:delText>
              </w:r>
            </w:del>
            <w:ins w:id="99" w:author="AFB" w:date="2019-08-19T14:32:00Z">
              <w:r>
                <w:rPr>
                  <w:rFonts w:ascii="Calibri" w:hAnsi="Calibri"/>
                  <w:b/>
                  <w:color w:val="00000A"/>
                  <w:szCs w:val="24"/>
                  <w:shd w:fill="FFFFFF" w:val="clear"/>
                </w:rPr>
                <w:t>August 20,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Topic:  </w:t>
            </w:r>
            <w:del w:id="100" w:author="AFB" w:date="2019-08-19T14:04:00Z">
              <w:r>
                <w:rPr>
                  <w:rFonts w:ascii="Calibri" w:hAnsi="Calibri"/>
                  <w:b/>
                  <w:color w:val="00000A"/>
                  <w:szCs w:val="24"/>
                  <w:shd w:fill="FFFFFF" w:val="clear"/>
                </w:rPr>
                <w:delText>Introduction, GitHub, and the command shell</w:delText>
              </w:r>
            </w:del>
            <w:ins w:id="101" w:author="AFB" w:date="2019-08-19T14:04:00Z">
              <w:r>
                <w:rPr>
                  <w:rFonts w:ascii="Calibri" w:hAnsi="Calibri"/>
                  <w:b/>
                  <w:color w:val="00000A"/>
                  <w:szCs w:val="24"/>
                  <w:shd w:fill="FFFFFF" w:val="clear"/>
                </w:rPr>
                <w:t xml:space="preserve">Introduction </w:t>
              </w:r>
            </w:ins>
            <w:ins w:id="102" w:author="AFB" w:date="2019-08-19T14:04:00Z">
              <w:r>
                <w:rPr>
                  <w:rFonts w:ascii="Calibri" w:hAnsi="Calibri"/>
                  <w:b/>
                  <w:color w:val="00000A"/>
                  <w:szCs w:val="24"/>
                  <w:shd w:fill="FFFFFF" w:val="clear"/>
                </w:rPr>
                <w:t>to RStudio</w:t>
              </w:r>
            </w:ins>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Understand structure and expectations of the course; introductions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Articulate what goals you might wish to achieve using biomedical informatics</w:t>
            </w:r>
          </w:p>
          <w:p>
            <w:pPr>
              <w:pStyle w:val="Normal"/>
              <w:numPr>
                <w:ilvl w:val="0"/>
                <w:numId w:val="5"/>
              </w:numPr>
              <w:rPr>
                <w:rFonts w:ascii="Calibri" w:hAnsi="Calibri"/>
                <w:color w:val="00000A"/>
                <w:szCs w:val="24"/>
                <w:highlight w:val="white"/>
              </w:rPr>
            </w:pPr>
            <w:r>
              <w:rPr>
                <w:rFonts w:ascii="Calibri" w:hAnsi="Calibri"/>
                <w:color w:val="00000A"/>
                <w:szCs w:val="24"/>
                <w:shd w:fill="FFFFFF" w:val="clear"/>
              </w:rPr>
              <w:t>Share any relevant research projects and experiences with the class</w:t>
            </w:r>
          </w:p>
          <w:p>
            <w:pPr>
              <w:pStyle w:val="ListParagraph"/>
              <w:numPr>
                <w:ilvl w:val="0"/>
                <w:numId w:val="5"/>
              </w:numPr>
              <w:rPr/>
            </w:pPr>
            <w:ins w:id="103" w:author="AFB" w:date="2019-08-19T14:04:00Z">
              <w:r>
                <w:rPr>
                  <w:rFonts w:ascii="Calibri" w:hAnsi="Calibri"/>
                  <w:color w:val="00000A"/>
                  <w:szCs w:val="24"/>
                  <w:shd w:fill="FFFFFF" w:val="clear"/>
                </w:rPr>
                <w:t>Understand how to find your way around your file system with RStudio</w:t>
              </w:r>
            </w:ins>
          </w:p>
          <w:p>
            <w:pPr>
              <w:pStyle w:val="ListParagraph"/>
              <w:numPr>
                <w:ilvl w:val="0"/>
                <w:numId w:val="5"/>
              </w:numPr>
              <w:rPr/>
            </w:pPr>
            <w:ins w:id="104" w:author="AFB" w:date="2019-08-19T14:04:00Z">
              <w:r>
                <w:rPr>
                  <w:rFonts w:ascii="Calibri" w:hAnsi="Calibri"/>
                  <w:color w:val="00000A"/>
                  <w:szCs w:val="24"/>
                  <w:shd w:fill="FFFFFF" w:val="clear"/>
                </w:rPr>
                <w:t>Develop a familiarity with labor-saving and error-reducing features of RStudio</w:t>
              </w:r>
            </w:ins>
            <w:del w:id="105" w:author="AFB" w:date="2019-08-19T14:03:00Z">
              <w:r>
                <w:rPr>
                  <w:rFonts w:ascii="Calibri" w:hAnsi="Calibri"/>
                  <w:color w:val="00000A"/>
                  <w:szCs w:val="24"/>
                  <w:shd w:fill="FFFFFF" w:val="clear"/>
                </w:rPr>
                <w:delText>Be able to use git to clone, checkout, commit, push, and merge. And explain what each of them does.</w:delText>
              </w:r>
            </w:del>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5"/>
              </w:numPr>
              <w:rPr/>
            </w:pPr>
            <w:r>
              <w:rPr>
                <w:rFonts w:cs="Calibri" w:ascii="Calibri" w:hAnsi="Calibri"/>
                <w:color w:val="00000A"/>
                <w:sz w:val="22"/>
                <w:szCs w:val="22"/>
                <w:shd w:fill="FFFFFF" w:val="clear"/>
              </w:rPr>
              <w:t xml:space="preserve">Before and during first class: </w:t>
            </w:r>
            <w:del w:id="106" w:author="AFB" w:date="2019-08-19T14:12:00Z">
              <w:r>
                <w:rPr>
                  <w:rFonts w:cs="Calibri" w:ascii="Calibri" w:hAnsi="Calibri"/>
                  <w:color w:val="00000A"/>
                  <w:sz w:val="22"/>
                  <w:szCs w:val="22"/>
                  <w:shd w:fill="FFFFFF" w:val="clear"/>
                </w:rPr>
                <w:delText>install software needed for course</w:delText>
              </w:r>
            </w:del>
            <w:del w:id="107" w:author="AFB" w:date="2019-08-19T14:12:00Z">
              <w:r>
                <w:rPr>
                  <w:rFonts w:cs="Calibri" w:ascii="Calibri" w:hAnsi="Calibri"/>
                  <w:color w:val="00000A"/>
                  <w:sz w:val="22"/>
                  <w:szCs w:val="22"/>
                  <w:highlight w:val="white"/>
                  <w:highlight w:val="white"/>
                </w:rPr>
                <w:delText xml:space="preserve"> </w:delText>
              </w:r>
            </w:del>
            <w:ins w:id="108" w:author="AFB" w:date="2019-08-19T14:12:00Z">
              <w:r>
                <w:rPr>
                  <w:rFonts w:cs="Calibri" w:ascii="Calibri" w:hAnsi="Calibri"/>
                  <w:color w:val="00000A"/>
                  <w:sz w:val="22"/>
                  <w:szCs w:val="22"/>
                  <w:highlight w:val="white"/>
                  <w:highlight w:val="white"/>
                </w:rPr>
                <w:t xml:space="preserve">complete the instructions given in </w:t>
              </w:r>
            </w:ins>
            <w:hyperlink r:id="rId13">
              <w:ins w:id="109" w:author="AFB" w:date="2019-08-19T14:12:00Z">
                <w:r>
                  <w:rPr>
                    <w:rStyle w:val="InternetLink"/>
                    <w:rFonts w:cs="Calibri" w:ascii="Calibri" w:hAnsi="Calibri"/>
                    <w:color w:val="00000A"/>
                    <w:sz w:val="22"/>
                    <w:szCs w:val="22"/>
                    <w:highlight w:val="white"/>
                    <w:highlight w:val="white"/>
                  </w:rPr>
                  <w:t>https://github.com/bokov/TSCI-5050-Course-Notes/raw/master/TSCI5050_account_setup_instructions.pdf</w:t>
                </w:r>
              </w:ins>
            </w:hyperlink>
          </w:p>
          <w:p>
            <w:pPr>
              <w:pStyle w:val="Normal"/>
              <w:numPr>
                <w:ilvl w:val="0"/>
                <w:numId w:val="15"/>
              </w:numPr>
              <w:rPr>
                <w:rFonts w:ascii="Calibri" w:hAnsi="Calibri" w:cs="Calibri"/>
                <w:color w:val="00000A"/>
                <w:sz w:val="22"/>
                <w:szCs w:val="22"/>
                <w:highlight w:val="white"/>
              </w:rPr>
            </w:pPr>
            <w:r>
              <w:rPr>
                <w:rFonts w:cs="Calibri" w:ascii="Calibri" w:hAnsi="Calibri"/>
                <w:color w:val="00000A"/>
                <w:sz w:val="22"/>
                <w:szCs w:val="22"/>
                <w:shd w:fill="FFFFFF" w:val="clear"/>
              </w:rPr>
              <w:t>Problem set</w:t>
            </w:r>
            <w:ins w:id="110" w:author="AFB" w:date="2019-08-19T14:13:00Z">
              <w:r>
                <w:rPr>
                  <w:rFonts w:cs="Calibri" w:ascii="Calibri" w:hAnsi="Calibri"/>
                  <w:color w:val="00000A"/>
                  <w:sz w:val="22"/>
                  <w:szCs w:val="22"/>
                  <w:shd w:fill="FFFFFF" w:val="clear"/>
                </w:rPr>
                <w:t xml:space="preserve"> </w:t>
              </w:r>
            </w:ins>
            <w:ins w:id="111" w:author="AFB" w:date="2019-08-19T14:13:00Z">
              <w:r>
                <w:rPr>
                  <w:rFonts w:cs="Calibri" w:ascii="Calibri" w:hAnsi="Calibri"/>
                  <w:color w:val="00000A"/>
                  <w:sz w:val="22"/>
                  <w:szCs w:val="22"/>
                  <w:shd w:fill="FFFFFF" w:val="clear"/>
                </w:rPr>
                <w:t>#1</w:t>
              </w:r>
            </w:ins>
            <w:r>
              <w:rPr>
                <w:rFonts w:cs="Calibri" w:ascii="Calibri" w:hAnsi="Calibri"/>
                <w:color w:val="00000A"/>
                <w:sz w:val="22"/>
                <w:szCs w:val="22"/>
                <w:shd w:fill="FFFFFF" w:val="clear"/>
              </w:rPr>
              <w:t>: discover intent of unfamiliar samples of R code</w:t>
            </w:r>
          </w:p>
          <w:p>
            <w:pPr>
              <w:pStyle w:val="Normal"/>
              <w:numPr>
                <w:ilvl w:val="0"/>
                <w:numId w:val="15"/>
              </w:numPr>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In one or two sentences, describe a data problem you face in your own work that you hope to solve computationally</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pPr>
            <w:hyperlink r:id="rId14">
              <w:r>
                <w:rPr>
                  <w:rStyle w:val="InternetLink"/>
                  <w:rFonts w:ascii="Calibri" w:hAnsi="Calibri"/>
                  <w:b/>
                  <w:color w:val="00000A"/>
                  <w:szCs w:val="24"/>
                  <w:highlight w:val="white"/>
                </w:rPr>
                <w:t>http://blog.scottlowe.org/2015/01/14/non-programmer-git-intro/</w:t>
              </w:r>
            </w:hyperlink>
          </w:p>
          <w:p>
            <w:pPr>
              <w:pStyle w:val="Normal"/>
              <w:rPr/>
            </w:pPr>
            <w:r>
              <w:rPr>
                <w:rFonts w:ascii="Calibri" w:hAnsi="Calibri"/>
                <w:b/>
                <w:color w:val="00000A"/>
                <w:szCs w:val="24"/>
                <w:shd w:fill="FFFFFF" w:val="clear"/>
              </w:rPr>
              <w:t xml:space="preserve">Sections from free e-book </w:t>
            </w:r>
            <w:hyperlink r:id="rId15">
              <w:r>
                <w:rPr>
                  <w:rStyle w:val="InternetLink"/>
                  <w:rFonts w:ascii="Calibri" w:hAnsi="Calibri"/>
                  <w:b/>
                  <w:color w:val="00000A"/>
                  <w:szCs w:val="24"/>
                  <w:highlight w:val="white"/>
                </w:rPr>
                <w:t>S-Poetry</w:t>
              </w:r>
            </w:hyperlink>
            <w:r>
              <w:rPr>
                <w:rFonts w:ascii="Calibri" w:hAnsi="Calibri"/>
                <w:b/>
                <w:color w:val="00000A"/>
                <w:szCs w:val="24"/>
                <w:shd w:fill="FFFFFF" w:val="clear"/>
              </w:rPr>
              <w:t xml:space="preserve"> indicated in the homework #1 handout.</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2</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12" w:author="AFB" w:date="2019-08-19T14:32:00Z">
              <w:r>
                <w:rPr>
                  <w:rFonts w:ascii="Calibri" w:hAnsi="Calibri"/>
                  <w:b/>
                  <w:color w:val="00000A"/>
                  <w:szCs w:val="24"/>
                  <w:shd w:fill="FFFFFF" w:val="clear"/>
                </w:rPr>
                <w:delText>January 22, 2018</w:delText>
              </w:r>
            </w:del>
            <w:ins w:id="113" w:author="AFB" w:date="2019-08-19T14:32:00Z">
              <w:r>
                <w:rPr>
                  <w:rFonts w:ascii="Calibri" w:hAnsi="Calibri"/>
                  <w:b/>
                  <w:color w:val="00000A"/>
                  <w:szCs w:val="24"/>
                  <w:shd w:fill="FFFFFF" w:val="clear"/>
                </w:rPr>
                <w:t>September 3,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Room:  </w:t>
            </w:r>
            <w:bookmarkStart w:id="0" w:name="__DdeLink__663_802136371"/>
            <w:bookmarkEnd w:id="0"/>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Topic: </w:t>
            </w:r>
            <w:del w:id="114" w:author="AFB" w:date="2019-08-19T14:04:00Z">
              <w:r>
                <w:rPr>
                  <w:rFonts w:ascii="Calibri" w:hAnsi="Calibri"/>
                  <w:b/>
                  <w:color w:val="00000A"/>
                  <w:szCs w:val="24"/>
                  <w:shd w:fill="FFFFFF" w:val="clear"/>
                </w:rPr>
                <w:delText>RStudio</w:delText>
              </w:r>
            </w:del>
            <w:ins w:id="115" w:author="AFB" w:date="2019-08-19T14:05:00Z">
              <w:r>
                <w:rPr>
                  <w:rFonts w:ascii="Calibri" w:hAnsi="Calibri"/>
                  <w:b/>
                  <w:color w:val="00000A"/>
                  <w:szCs w:val="24"/>
                  <w:shd w:fill="FFFFFF" w:val="clear"/>
                </w:rPr>
                <w:t xml:space="preserve"> </w:t>
              </w:r>
            </w:ins>
            <w:ins w:id="116" w:author="AFB" w:date="2019-08-19T14:04:00Z">
              <w:r>
                <w:rPr>
                  <w:rFonts w:ascii="Calibri" w:hAnsi="Calibri"/>
                  <w:b/>
                  <w:color w:val="00000A"/>
                  <w:szCs w:val="24"/>
                  <w:shd w:fill="FFFFFF" w:val="clear"/>
                </w:rPr>
                <w:t xml:space="preserve">GitHub, </w:t>
              </w:r>
            </w:ins>
            <w:ins w:id="117" w:author="AFB" w:date="2019-08-19T14:04:00Z">
              <w:r>
                <w:rPr>
                  <w:rFonts w:ascii="Calibri" w:hAnsi="Calibri"/>
                  <w:b/>
                  <w:color w:val="00000A"/>
                  <w:szCs w:val="24"/>
                  <w:shd w:fill="FFFFFF" w:val="clear"/>
                </w:rPr>
                <w:t xml:space="preserve">git, </w:t>
              </w:r>
            </w:ins>
            <w:ins w:id="118" w:author="AFB" w:date="2019-08-19T14:04:00Z">
              <w:r>
                <w:rPr>
                  <w:rFonts w:ascii="Calibri" w:hAnsi="Calibri"/>
                  <w:b/>
                  <w:color w:val="00000A"/>
                  <w:szCs w:val="24"/>
                  <w:shd w:fill="FFFFFF" w:val="clear"/>
                </w:rPr>
                <w:t>an</w:t>
              </w:r>
            </w:ins>
            <w:ins w:id="119" w:author="AFB" w:date="2019-08-19T14:04:00Z">
              <w:r>
                <w:rPr>
                  <w:rFonts w:ascii="Calibri" w:hAnsi="Calibri"/>
                  <w:b/>
                  <w:color w:val="00000A"/>
                  <w:szCs w:val="24"/>
                  <w:shd w:fill="FFFFFF" w:val="clear"/>
                </w:rPr>
                <w:t>d bash</w:t>
              </w:r>
            </w:ins>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Learning Objectives and Competencies– Participants will be able to:</w:t>
            </w:r>
          </w:p>
          <w:p>
            <w:pPr>
              <w:pStyle w:val="ListParagraph"/>
              <w:numPr>
                <w:ilvl w:val="0"/>
                <w:numId w:val="6"/>
              </w:numPr>
              <w:ind w:left="720" w:right="0" w:hanging="360"/>
              <w:rPr/>
            </w:pPr>
            <w:del w:id="120" w:author="AFB" w:date="2019-08-19T14:04:00Z">
              <w:r>
                <w:rPr>
                  <w:rFonts w:ascii="Calibri" w:hAnsi="Calibri"/>
                  <w:color w:val="00000A"/>
                  <w:szCs w:val="24"/>
                  <w:shd w:fill="FFFFFF" w:val="clear"/>
                </w:rPr>
                <w:delText>Understand how to find your way around your file system with RStudio</w:delText>
              </w:r>
            </w:del>
          </w:p>
          <w:p>
            <w:pPr>
              <w:pStyle w:val="ListParagraph"/>
              <w:numPr>
                <w:ilvl w:val="0"/>
                <w:numId w:val="6"/>
              </w:numPr>
              <w:ind w:left="720" w:right="0" w:hanging="360"/>
              <w:rPr/>
            </w:pPr>
            <w:del w:id="121" w:author="AFB" w:date="2019-08-19T14:05:00Z">
              <w:r>
                <w:rPr>
                  <w:rFonts w:ascii="Calibri" w:hAnsi="Calibri"/>
                  <w:color w:val="00000A"/>
                  <w:szCs w:val="24"/>
                  <w:shd w:fill="FFFFFF" w:val="clear"/>
                </w:rPr>
                <w:delText>Understand how to use RMarkdown to create professional looking reports and manuscripts.</w:delText>
              </w:r>
            </w:del>
            <w:ins w:id="122" w:author="AFB" w:date="2019-08-19T14:05:00Z">
              <w:r>
                <w:rPr>
                  <w:rFonts w:ascii="Calibri" w:hAnsi="Calibri"/>
                  <w:color w:val="00000A"/>
                  <w:szCs w:val="24"/>
                  <w:shd w:fill="FFFFFF" w:val="clear"/>
                </w:rPr>
                <w:t>Configure GitHub for password-less login from RStudio Cloud</w:t>
              </w:r>
            </w:ins>
          </w:p>
          <w:p>
            <w:pPr>
              <w:pStyle w:val="ListParagraph"/>
              <w:numPr>
                <w:ilvl w:val="0"/>
                <w:numId w:val="6"/>
              </w:numPr>
              <w:rPr/>
            </w:pPr>
            <w:del w:id="123" w:author="AFB" w:date="2019-08-19T14:04:00Z">
              <w:r>
                <w:rPr>
                  <w:rFonts w:ascii="Calibri" w:hAnsi="Calibri"/>
                  <w:color w:val="00000A"/>
                  <w:szCs w:val="24"/>
                  <w:shd w:fill="FFFFFF" w:val="clear"/>
                </w:rPr>
                <w:delText>Develop a familiarity with labor-saving and error-reducing features of RStudio</w:delText>
              </w:r>
            </w:del>
            <w:ins w:id="124" w:author="AFB" w:date="2019-08-19T14:04:00Z">
              <w:r>
                <w:rPr>
                  <w:rFonts w:ascii="Calibri" w:hAnsi="Calibri"/>
                  <w:color w:val="00000A"/>
                  <w:szCs w:val="24"/>
                  <w:shd w:fill="FFFFFF" w:val="clear"/>
                </w:rPr>
                <w:t xml:space="preserve">Be able to use git to clone, checkout, commit, </w:t>
              </w:r>
            </w:ins>
            <w:ins w:id="125" w:author="AFB" w:date="2019-08-19T14:04:00Z">
              <w:r>
                <w:rPr>
                  <w:rFonts w:ascii="Calibri" w:hAnsi="Calibri"/>
                  <w:color w:val="00000A"/>
                  <w:szCs w:val="24"/>
                  <w:shd w:fill="FFFFFF" w:val="clear"/>
                </w:rPr>
                <w:t xml:space="preserve">and </w:t>
              </w:r>
            </w:ins>
            <w:ins w:id="126" w:author="AFB" w:date="2019-08-19T14:04:00Z">
              <w:r>
                <w:rPr>
                  <w:rFonts w:ascii="Calibri" w:hAnsi="Calibri"/>
                  <w:color w:val="00000A"/>
                  <w:szCs w:val="24"/>
                  <w:shd w:fill="FFFFFF" w:val="clear"/>
                </w:rPr>
                <w:t>push. And explain what each of them does.</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Class Assignment:  </w:t>
            </w:r>
          </w:p>
          <w:p>
            <w:pPr>
              <w:pStyle w:val="Normal"/>
              <w:numPr>
                <w:ilvl w:val="2"/>
                <w:numId w:val="16"/>
              </w:numPr>
              <w:rPr>
                <w:rFonts w:ascii="Calibri" w:hAnsi="Calibri" w:cs="Calibri"/>
                <w:color w:val="00000A"/>
                <w:sz w:val="22"/>
                <w:szCs w:val="22"/>
                <w:highlight w:val="white"/>
              </w:rPr>
            </w:pPr>
            <w:r>
              <w:rPr>
                <w:rFonts w:cs="Calibri" w:ascii="Calibri" w:hAnsi="Calibri"/>
                <w:color w:val="00000A"/>
                <w:sz w:val="22"/>
                <w:szCs w:val="22"/>
                <w:shd w:fill="FFFFFF" w:val="clear"/>
              </w:rPr>
              <w:t xml:space="preserve">May opt to revise </w:t>
            </w:r>
            <w:del w:id="127" w:author="AFB" w:date="2019-08-19T14:14:00Z">
              <w:r>
                <w:rPr>
                  <w:rFonts w:cs="Calibri" w:ascii="Calibri" w:hAnsi="Calibri"/>
                  <w:color w:val="00000A"/>
                  <w:sz w:val="22"/>
                  <w:szCs w:val="22"/>
                  <w:shd w:fill="FFFFFF" w:val="clear"/>
                </w:rPr>
                <w:delText xml:space="preserve">pre-class exercise </w:delText>
              </w:r>
            </w:del>
            <w:ins w:id="128" w:author="AFB" w:date="2019-08-19T14:14:00Z">
              <w:r>
                <w:rPr>
                  <w:rFonts w:cs="Calibri" w:ascii="Calibri" w:hAnsi="Calibri"/>
                  <w:color w:val="00000A"/>
                  <w:sz w:val="22"/>
                  <w:szCs w:val="22"/>
                  <w:shd w:fill="FFFFFF" w:val="clear"/>
                </w:rPr>
                <w:t xml:space="preserve">problem-set </w:t>
              </w:r>
            </w:ins>
            <w:r>
              <w:rPr>
                <w:rFonts w:cs="Calibri" w:ascii="Calibri" w:hAnsi="Calibri"/>
                <w:color w:val="00000A"/>
                <w:sz w:val="22"/>
                <w:szCs w:val="22"/>
                <w:shd w:fill="FFFFFF" w:val="clear"/>
              </w:rPr>
              <w:t>#</w:t>
            </w:r>
            <w:del w:id="129" w:author="AFB" w:date="2019-08-19T14:13:00Z">
              <w:r>
                <w:rPr>
                  <w:rFonts w:cs="Calibri" w:ascii="Calibri" w:hAnsi="Calibri"/>
                  <w:color w:val="00000A"/>
                  <w:sz w:val="22"/>
                  <w:szCs w:val="22"/>
                  <w:shd w:fill="FFFFFF" w:val="clear"/>
                </w:rPr>
                <w:delText>2</w:delText>
              </w:r>
            </w:del>
            <w:ins w:id="130" w:author="AFB" w:date="2019-08-19T14:13:00Z">
              <w:r>
                <w:rPr>
                  <w:rFonts w:cs="Calibri" w:ascii="Calibri" w:hAnsi="Calibri"/>
                  <w:color w:val="00000A"/>
                  <w:sz w:val="22"/>
                  <w:szCs w:val="22"/>
                  <w:shd w:fill="FFFFFF" w:val="clear"/>
                </w:rPr>
                <w:t>1</w:t>
              </w:r>
            </w:ins>
          </w:p>
          <w:p>
            <w:pPr>
              <w:pStyle w:val="Normal"/>
              <w:numPr>
                <w:ilvl w:val="2"/>
                <w:numId w:val="16"/>
              </w:numPr>
              <w:rPr>
                <w:rFonts w:ascii="Calibri" w:hAnsi="Calibri" w:cs="Calibri"/>
                <w:color w:val="00000A"/>
                <w:sz w:val="22"/>
                <w:szCs w:val="22"/>
                <w:highlight w:val="white"/>
              </w:rPr>
            </w:pPr>
            <w:del w:id="131" w:author="AFB" w:date="2019-08-19T14:14:00Z">
              <w:r>
                <w:rPr>
                  <w:rFonts w:cs="Calibri" w:ascii="Calibri" w:hAnsi="Calibri"/>
                  <w:color w:val="00000A"/>
                  <w:sz w:val="22"/>
                  <w:szCs w:val="22"/>
                  <w:shd w:fill="FFFFFF" w:val="clear"/>
                </w:rPr>
                <w:delText>Narrow the scope of pre-class exercise #3 and a</w:delText>
              </w:r>
            </w:del>
            <w:del w:id="132" w:author="AFB" w:date="2019-08-19T14:14:00Z">
              <w:r>
                <w:rPr>
                  <w:rFonts w:cs="Calibri" w:ascii="Calibri" w:hAnsi="Calibri"/>
                  <w:color w:val="00000A"/>
                  <w:sz w:val="22"/>
                  <w:szCs w:val="22"/>
                  <w:shd w:fill="FFFFFF" w:val="clear"/>
                </w:rPr>
                <w:delText>ttempt to write an R function that is useful to this task.</w:delText>
              </w:r>
            </w:del>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pPr>
            <w:r>
              <w:rPr>
                <w:rFonts w:cs="Calibri" w:ascii="Calibri" w:hAnsi="Calibri"/>
                <w:b w:val="false"/>
                <w:bCs w:val="false"/>
                <w:color w:val="00000A"/>
                <w:sz w:val="24"/>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r>
        <w:br w:type="page"/>
      </w:r>
    </w:p>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3</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33" w:author="AFB" w:date="2019-08-19T14:32:00Z">
              <w:r>
                <w:rPr>
                  <w:rFonts w:ascii="Calibri" w:hAnsi="Calibri"/>
                  <w:b/>
                  <w:color w:val="00000A"/>
                  <w:szCs w:val="24"/>
                  <w:shd w:fill="FFFFFF" w:val="clear"/>
                </w:rPr>
                <w:delText>February 5, 2018</w:delText>
              </w:r>
            </w:del>
            <w:ins w:id="134" w:author="AFB" w:date="2019-08-19T14:32:00Z">
              <w:r>
                <w:rPr>
                  <w:rFonts w:ascii="Calibri" w:hAnsi="Calibri"/>
                  <w:b/>
                  <w:color w:val="00000A"/>
                  <w:szCs w:val="24"/>
                  <w:shd w:fill="FFFFFF" w:val="clear"/>
                </w:rPr>
                <w:t>September 17,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Room:  </w:t>
            </w:r>
            <w:bookmarkStart w:id="1" w:name="__DdeLink__663_80213637"/>
            <w:bookmarkEnd w:id="1"/>
            <w:r>
              <w:rPr>
                <w:rFonts w:ascii="Calibri" w:hAnsi="Calibri"/>
                <w:b/>
                <w:color w:val="00000A"/>
                <w:szCs w:val="24"/>
                <w:shd w:fill="FFFFFF" w:val="clear"/>
              </w:rPr>
              <w:t>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1</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Understand the features that almost all programming languages have in common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perform basic arithmetic, flow-control, and convenience/utility tasks in R</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Know where to go to find answers to R and what other resources exist online for improving your skills as you go along.</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turn a script into a function.</w:t>
            </w:r>
          </w:p>
          <w:p>
            <w:pPr>
              <w:pStyle w:val="ListParagraph"/>
              <w:numPr>
                <w:ilvl w:val="0"/>
                <w:numId w:val="6"/>
              </w:numPr>
              <w:ind w:left="720" w:right="0" w:hanging="360"/>
              <w:rPr>
                <w:rFonts w:ascii="Calibri" w:hAnsi="Calibri"/>
                <w:color w:val="00000A"/>
                <w:szCs w:val="24"/>
                <w:highlight w:val="white"/>
              </w:rPr>
            </w:pPr>
            <w:r>
              <w:rPr>
                <w:rFonts w:ascii="Calibri" w:hAnsi="Calibri"/>
                <w:color w:val="00000A"/>
                <w:szCs w:val="24"/>
                <w:shd w:fill="FFFFFF" w:val="clear"/>
              </w:rPr>
              <w:t>Be able to create an empty function and write it from the “inside out” using the browser()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Class Assignment:  </w:t>
            </w:r>
          </w:p>
          <w:p>
            <w:pPr>
              <w:pStyle w:val="Normal"/>
              <w:numPr>
                <w:ilvl w:val="0"/>
                <w:numId w:val="19"/>
              </w:numPr>
              <w:rPr/>
            </w:pPr>
            <w:r>
              <w:rPr>
                <w:rFonts w:cs="Calibri" w:ascii="Calibri" w:hAnsi="Calibri"/>
                <w:color w:val="00000A"/>
                <w:sz w:val="22"/>
                <w:szCs w:val="22"/>
                <w:shd w:fill="FFFFFF" w:val="clear"/>
              </w:rPr>
              <w:t xml:space="preserve">May opt to revise </w:t>
            </w:r>
            <w:del w:id="135" w:author="AFB" w:date="2019-08-19T14:14:00Z">
              <w:r>
                <w:rPr>
                  <w:rFonts w:cs="Calibri" w:ascii="Calibri" w:hAnsi="Calibri"/>
                  <w:color w:val="00000A"/>
                  <w:sz w:val="22"/>
                  <w:szCs w:val="22"/>
                  <w:shd w:fill="FFFFFF" w:val="clear"/>
                </w:rPr>
                <w:delText>pre-class exercise</w:delText>
              </w:r>
            </w:del>
            <w:ins w:id="136" w:author="AFB" w:date="2019-08-19T14:14:00Z">
              <w:r>
                <w:rPr>
                  <w:rFonts w:cs="Calibri" w:ascii="Calibri" w:hAnsi="Calibri"/>
                  <w:color w:val="00000A"/>
                  <w:sz w:val="22"/>
                  <w:szCs w:val="22"/>
                  <w:shd w:fill="FFFFFF" w:val="clear"/>
                </w:rPr>
                <w:t>problem set</w:t>
              </w:r>
            </w:ins>
            <w:r>
              <w:rPr>
                <w:rFonts w:cs="Calibri" w:ascii="Calibri" w:hAnsi="Calibri"/>
                <w:color w:val="00000A"/>
                <w:sz w:val="22"/>
                <w:szCs w:val="22"/>
                <w:shd w:fill="FFFFFF" w:val="clear"/>
              </w:rPr>
              <w:t xml:space="preserve"> #</w:t>
            </w:r>
            <w:del w:id="137" w:author="AFB" w:date="2019-08-19T14:14:00Z">
              <w:r>
                <w:rPr>
                  <w:rFonts w:cs="Calibri" w:ascii="Calibri" w:hAnsi="Calibri"/>
                  <w:color w:val="00000A"/>
                  <w:sz w:val="22"/>
                  <w:szCs w:val="22"/>
                  <w:shd w:fill="FFFFFF" w:val="clear"/>
                </w:rPr>
                <w:delText>2</w:delText>
              </w:r>
            </w:del>
            <w:ins w:id="138" w:author="AFB" w:date="2019-08-19T14:14:00Z">
              <w:r>
                <w:rPr>
                  <w:rFonts w:cs="Calibri" w:ascii="Calibri" w:hAnsi="Calibri"/>
                  <w:color w:val="00000A"/>
                  <w:sz w:val="22"/>
                  <w:szCs w:val="22"/>
                  <w:shd w:fill="FFFFFF" w:val="clear"/>
                </w:rPr>
                <w:t>1</w:t>
              </w:r>
            </w:ins>
          </w:p>
          <w:p>
            <w:pPr>
              <w:pStyle w:val="Normal"/>
              <w:numPr>
                <w:ilvl w:val="0"/>
                <w:numId w:val="19"/>
              </w:numPr>
              <w:rPr/>
            </w:pPr>
            <w:del w:id="139" w:author="AFB" w:date="2019-08-19T14:15:00Z">
              <w:r>
                <w:rPr>
                  <w:rFonts w:cs="Calibri" w:ascii="Calibri" w:hAnsi="Calibri"/>
                  <w:color w:val="00000A"/>
                  <w:sz w:val="22"/>
                  <w:szCs w:val="22"/>
                  <w:shd w:fill="FFFFFF" w:val="clear"/>
                </w:rPr>
                <w:delText>Narrow the scope of pre-class exercise #3 and attempt to write an R function that is useful to this task</w:delText>
              </w:r>
            </w:del>
            <w:ins w:id="140" w:author="AFB" w:date="2019-08-19T14:15:00Z">
              <w:r>
                <w:rPr>
                  <w:rFonts w:cs="Calibri" w:ascii="Calibri" w:hAnsi="Calibri"/>
                  <w:color w:val="00000A"/>
                  <w:sz w:val="22"/>
                  <w:szCs w:val="22"/>
                  <w:shd w:fill="FFFFFF" w:val="clear"/>
                </w:rPr>
                <w:t xml:space="preserve">Finish customizing the code for uploading your individual dataset and </w:t>
              </w:r>
            </w:ins>
            <w:ins w:id="141" w:author="AFB" w:date="2019-08-19T14:16:00Z">
              <w:r>
                <w:rPr>
                  <w:rFonts w:cs="Calibri" w:ascii="Calibri" w:hAnsi="Calibri"/>
                  <w:color w:val="00000A"/>
                  <w:sz w:val="22"/>
                  <w:szCs w:val="22"/>
                  <w:shd w:fill="FFFFFF" w:val="clear"/>
                </w:rPr>
                <w:t>declare your main analytic variables</w:t>
              </w:r>
            </w:ins>
            <w:r>
              <w:rPr>
                <w:rFonts w:cs="Calibri" w:ascii="Calibri" w:hAnsi="Calibri"/>
                <w:color w:val="00000A"/>
                <w:sz w:val="22"/>
                <w:szCs w:val="22"/>
                <w:shd w:fill="FFFFFF" w:val="clear"/>
              </w:rPr>
              <w:t>.</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rFonts w:ascii="Calibri" w:hAnsi="Calibri" w:cs="Calibri"/>
                <w:b w:val="false"/>
                <w:b w:val="false"/>
                <w:bCs w:val="false"/>
                <w:color w:val="00000A"/>
                <w:sz w:val="24"/>
                <w:szCs w:val="24"/>
                <w:highlight w:val="white"/>
              </w:rPr>
            </w:pPr>
            <w:r>
              <w:rPr>
                <w:rFonts w:cs="Calibri" w:ascii="Calibri" w:hAnsi="Calibri"/>
                <w:b w:val="false"/>
                <w:bCs w:val="false"/>
                <w:color w:val="00000A"/>
                <w:sz w:val="24"/>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pageBreakBefore w:val="false"/>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4</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42" w:author="AFB" w:date="2019-08-19T14:33:00Z">
              <w:r>
                <w:rPr>
                  <w:rFonts w:ascii="Calibri" w:hAnsi="Calibri"/>
                  <w:b/>
                  <w:color w:val="00000A"/>
                  <w:szCs w:val="24"/>
                  <w:shd w:fill="FFFFFF" w:val="clear"/>
                </w:rPr>
                <w:delText>February 19, 2018</w:delText>
              </w:r>
            </w:del>
            <w:ins w:id="143" w:author="AFB" w:date="2019-08-19T14:33:00Z">
              <w:r>
                <w:rPr>
                  <w:rFonts w:ascii="Calibri" w:hAnsi="Calibri"/>
                  <w:b/>
                  <w:color w:val="00000A"/>
                  <w:szCs w:val="24"/>
                  <w:shd w:fill="FFFFFF" w:val="clear"/>
                </w:rPr>
                <w:t>October 1,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Topic:  Anatomy of a Programming Language, Part 2</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lapply() and sapply() functions instead of loops.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%&gt;% operator to keep nested function calls readable.</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Demonstrate the use of all the subscripting operators.</w:t>
            </w:r>
          </w:p>
          <w:p>
            <w:pPr>
              <w:pStyle w:val="ListParagraph"/>
              <w:numPr>
                <w:ilvl w:val="0"/>
                <w:numId w:val="7"/>
              </w:numPr>
              <w:ind w:left="720" w:right="0" w:hanging="360"/>
              <w:rPr>
                <w:rFonts w:ascii="Calibri" w:hAnsi="Calibri"/>
                <w:color w:val="00000A"/>
                <w:szCs w:val="24"/>
                <w:highlight w:val="white"/>
              </w:rPr>
            </w:pPr>
            <w:r>
              <w:rPr>
                <w:rFonts w:ascii="Calibri" w:hAnsi="Calibri"/>
                <w:color w:val="00000A"/>
                <w:szCs w:val="24"/>
                <w:shd w:fill="FFFFFF" w:val="clear"/>
              </w:rPr>
              <w:t>Use the split() command.</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2"/>
                <w:numId w:val="18"/>
              </w:numPr>
              <w:rPr/>
            </w:pPr>
            <w:r>
              <w:rPr>
                <w:rFonts w:cs="Calibri" w:ascii="Calibri" w:hAnsi="Calibri"/>
                <w:color w:val="00000A"/>
                <w:sz w:val="22"/>
                <w:szCs w:val="22"/>
                <w:shd w:fill="FFFFFF" w:val="clear"/>
              </w:rPr>
              <w:t xml:space="preserve">May opt to further revise </w:t>
            </w:r>
            <w:del w:id="144" w:author="AFB" w:date="2019-08-19T14:17:00Z">
              <w:r>
                <w:rPr>
                  <w:rFonts w:cs="Calibri" w:ascii="Calibri" w:hAnsi="Calibri"/>
                  <w:color w:val="00000A"/>
                  <w:sz w:val="22"/>
                  <w:szCs w:val="22"/>
                  <w:shd w:fill="FFFFFF" w:val="clear"/>
                </w:rPr>
                <w:delText>pre-class exercise #2</w:delText>
              </w:r>
            </w:del>
            <w:ins w:id="145" w:author="AFB" w:date="2019-08-19T14:17:00Z">
              <w:r>
                <w:rPr>
                  <w:rFonts w:cs="Calibri" w:ascii="Calibri" w:hAnsi="Calibri"/>
                  <w:color w:val="00000A"/>
                  <w:sz w:val="22"/>
                  <w:szCs w:val="22"/>
                  <w:highlight w:val="white"/>
                  <w:highlight w:val="white"/>
                </w:rPr>
                <w:t>problem set #1</w:t>
              </w:r>
            </w:ins>
          </w:p>
          <w:p>
            <w:pPr>
              <w:pStyle w:val="Normal"/>
              <w:numPr>
                <w:ilvl w:val="2"/>
                <w:numId w:val="18"/>
              </w:numPr>
              <w:rPr/>
            </w:pPr>
            <w:del w:id="146" w:author="AFB" w:date="2019-08-19T14:17:00Z">
              <w:r>
                <w:rPr>
                  <w:rFonts w:cs="Calibri" w:ascii="Calibri" w:hAnsi="Calibri"/>
                  <w:color w:val="00000A"/>
                  <w:sz w:val="22"/>
                  <w:szCs w:val="22"/>
                  <w:shd w:fill="FFFFFF" w:val="clear"/>
                </w:rPr>
                <w:delText>Use what you learned to improve the function you wrote for exercise #3 or write a new function for some different purpose.</w:delText>
              </w:r>
            </w:del>
            <w:ins w:id="147" w:author="AFB" w:date="2019-08-19T14:18:00Z">
              <w:r>
                <w:rPr>
                  <w:rFonts w:cs="Calibri" w:ascii="Calibri" w:hAnsi="Calibri"/>
                  <w:color w:val="00000A"/>
                  <w:sz w:val="22"/>
                  <w:szCs w:val="22"/>
                  <w:highlight w:val="white"/>
                  <w:shd w:fill="FFFFFF" w:val="clear"/>
                </w:rPr>
                <w:t>Customize your script to produce a data characterization table (not the data dictionary) and a visualization of your data.</w:t>
              </w:r>
            </w:ins>
          </w:p>
          <w:p>
            <w:pPr>
              <w:pStyle w:val="Normal"/>
              <w:numPr>
                <w:ilvl w:val="2"/>
                <w:numId w:val="18"/>
              </w:numPr>
              <w:rPr/>
            </w:pPr>
            <w:del w:id="148" w:author="AFB" w:date="2019-08-19T14:16:00Z">
              <w:r>
                <w:rPr>
                  <w:rFonts w:cs="Calibri" w:ascii="Calibri" w:hAnsi="Calibri"/>
                  <w:b w:val="false"/>
                  <w:bCs w:val="false"/>
                  <w:color w:val="00000A"/>
                  <w:sz w:val="22"/>
                  <w:szCs w:val="24"/>
                  <w:shd w:fill="FFFFFF" w:val="clear"/>
                </w:rPr>
                <w:delText>Homework #2: write SQLite scripts demonstrating use of SELECT, WHERE, GROUP BY, and  JOIN.</w:delText>
              </w:r>
            </w:del>
            <w:ins w:id="149" w:author="AFB" w:date="2019-08-19T14:16:00Z">
              <w:r>
                <w:rPr>
                  <w:rFonts w:cs="Calibri" w:ascii="Calibri" w:hAnsi="Calibri"/>
                  <w:b w:val="false"/>
                  <w:bCs w:val="false"/>
                  <w:color w:val="00000A"/>
                  <w:sz w:val="22"/>
                  <w:szCs w:val="24"/>
                  <w:highlight w:val="white"/>
                  <w:highlight w:val="white"/>
                </w:rPr>
                <w:t>Problem set #2</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pPr>
            <w:del w:id="150" w:author="AFB" w:date="2019-08-19T14:16:00Z">
              <w:r>
                <w:rPr>
                  <w:rFonts w:cs="Calibri" w:ascii="Calibri" w:hAnsi="Calibri"/>
                  <w:b w:val="false"/>
                  <w:bCs w:val="false"/>
                  <w:color w:val="00000A"/>
                  <w:sz w:val="24"/>
                  <w:szCs w:val="24"/>
                  <w:shd w:fill="FFFFFF" w:val="clear"/>
                </w:rPr>
                <w:delText>Read TBA sections from SQL text, highlighting the parts you don't understand and bring marked-up printout to class.</w:delText>
              </w:r>
            </w:del>
            <w:ins w:id="151" w:author="AFB" w:date="2019-08-19T14:16:00Z">
              <w:r>
                <w:rPr>
                  <w:rFonts w:cs="Calibri" w:ascii="Calibri" w:hAnsi="Calibri"/>
                  <w:b w:val="false"/>
                  <w:bCs w:val="false"/>
                  <w:color w:val="00000A"/>
                  <w:sz w:val="24"/>
                  <w:szCs w:val="24"/>
                  <w:highlight w:val="white"/>
                  <w:highlight w:val="white"/>
                </w:rPr>
                <w:t>TBA</w:t>
              </w:r>
            </w:ins>
          </w:p>
        </w:tc>
      </w:tr>
    </w:tbl>
    <w:p>
      <w:pPr>
        <w:pStyle w:val="Normal"/>
        <w:rPr>
          <w:color w:val="00000A"/>
          <w:shd w:fill="FFFFFF" w:val="clear"/>
        </w:rPr>
      </w:pPr>
      <w:r>
        <w:rPr>
          <w:color w:val="00000A"/>
          <w:shd w:fill="FFFFFF" w:val="clear"/>
        </w:rPr>
      </w:r>
      <w:r>
        <w:br w:type="page"/>
      </w:r>
    </w:p>
    <w:p>
      <w:pPr>
        <w:pStyle w:val="Normal"/>
        <w:rPr>
          <w:color w:val="00000A"/>
          <w:shd w:fill="FFFFFF" w:val="clear"/>
        </w:rPr>
      </w:pPr>
      <w:r>
        <w:rPr>
          <w:color w:val="00000A"/>
          <w:shd w:fill="FFFFFF" w:val="clear"/>
        </w:rPr>
      </w:r>
    </w:p>
    <w:tbl>
      <w:tblPr>
        <w:tblW w:w="10998"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Week:  5</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 xml:space="preserve">Date:  </w:t>
            </w:r>
            <w:del w:id="152" w:author="AFB" w:date="2019-08-19T14:33:00Z">
              <w:r>
                <w:rPr>
                  <w:rFonts w:ascii="Calibri" w:hAnsi="Calibri"/>
                  <w:b/>
                  <w:color w:val="00000A"/>
                  <w:szCs w:val="24"/>
                  <w:shd w:fill="FFFFFF" w:val="clear"/>
                </w:rPr>
                <w:delText>March 5, 2018</w:delText>
              </w:r>
            </w:del>
            <w:ins w:id="153" w:author="AFB" w:date="2019-08-19T14:33:00Z">
              <w:r>
                <w:rPr>
                  <w:rFonts w:ascii="Calibri" w:hAnsi="Calibri"/>
                  <w:b/>
                  <w:color w:val="00000A"/>
                  <w:szCs w:val="24"/>
                  <w:shd w:fill="FFFFFF" w:val="clear"/>
                </w:rPr>
                <w:t>October 15,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Topic:  Data Storage and Manipulation</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ListParagraph"/>
              <w:numPr>
                <w:ilvl w:val="0"/>
                <w:numId w:val="8"/>
              </w:numPr>
              <w:rPr>
                <w:rFonts w:ascii="Calibri" w:hAnsi="Calibri"/>
              </w:rPr>
            </w:pPr>
            <w:del w:id="154" w:author="AFB" w:date="2019-08-19T14:18:00Z">
              <w:r>
                <w:rPr>
                  <w:rFonts w:ascii="Calibri" w:hAnsi="Calibri"/>
                  <w:color w:val="00000A"/>
                  <w:szCs w:val="24"/>
                  <w:shd w:fill="FFFFFF" w:val="clear"/>
                </w:rPr>
                <w:delText>Know the types problems SQL was designed to solve, and how to determine whether SQL is the right tool for solving a given problem.</w:delText>
              </w:r>
            </w:del>
            <w:ins w:id="155" w:author="AFB" w:date="2019-08-19T14:19:00Z">
              <w:r>
                <w:rPr>
                  <w:rFonts w:ascii="Calibri" w:hAnsi="Calibri"/>
                </w:rPr>
                <w:t xml:space="preserve">Be able to explain the purpose of the main functions </w:t>
              </w:r>
            </w:ins>
            <w:ins w:id="156" w:author="AFB" w:date="2019-08-19T14:19:00Z">
              <w:r>
                <w:rPr>
                  <w:rFonts w:ascii="Calibri" w:hAnsi="Calibri"/>
                </w:rPr>
                <w:t>of</w:t>
              </w:r>
            </w:ins>
            <w:ins w:id="157" w:author="AFB" w:date="2019-08-19T14:19:00Z">
              <w:r>
                <w:rPr>
                  <w:rFonts w:ascii="Calibri" w:hAnsi="Calibri"/>
                </w:rPr>
                <w:t xml:space="preserve"> </w:t>
              </w:r>
            </w:ins>
            <w:ins w:id="158" w:author="AFB" w:date="2019-08-19T14:19:00Z">
              <w:r>
                <w:rPr>
                  <w:rFonts w:ascii="Calibri" w:hAnsi="Calibri"/>
                </w:rPr>
                <w:t xml:space="preserve">the </w:t>
              </w:r>
            </w:ins>
            <w:ins w:id="159" w:author="AFB" w:date="2019-08-19T14:19:00Z">
              <w:r>
                <w:rPr>
                  <w:rFonts w:ascii="Courier" w:hAnsi="Courier"/>
                </w:rPr>
                <w:t>dplyr</w:t>
              </w:r>
            </w:ins>
            <w:ins w:id="160" w:author="AFB" w:date="2019-08-19T14:19:00Z">
              <w:r>
                <w:rPr>
                  <w:rFonts w:ascii="Calibri" w:hAnsi="Calibri"/>
                </w:rPr>
                <w:t xml:space="preserve"> </w:t>
              </w:r>
            </w:ins>
            <w:ins w:id="161" w:author="AFB" w:date="2019-08-19T14:19:00Z">
              <w:r>
                <w:rPr>
                  <w:rFonts w:ascii="Calibri" w:hAnsi="Calibri"/>
                </w:rPr>
                <w:t>package</w:t>
              </w:r>
            </w:ins>
            <w:ins w:id="162" w:author="AFB" w:date="2019-08-19T14:19:00Z">
              <w:r>
                <w:rPr>
                  <w:rFonts w:ascii="Calibri" w:hAnsi="Calibri"/>
                </w:rPr>
                <w:t>.</w:t>
              </w:r>
            </w:ins>
          </w:p>
          <w:p>
            <w:pPr>
              <w:pStyle w:val="ListParagraph"/>
              <w:numPr>
                <w:ilvl w:val="0"/>
                <w:numId w:val="8"/>
              </w:numPr>
              <w:ind w:left="720" w:right="0" w:hanging="360"/>
              <w:rPr/>
            </w:pPr>
            <w:del w:id="163" w:author="AFB" w:date="2019-08-19T14:22:00Z">
              <w:r>
                <w:rPr>
                  <w:rFonts w:ascii="Calibri" w:hAnsi="Calibri"/>
                  <w:color w:val="00000A"/>
                  <w:szCs w:val="24"/>
                  <w:shd w:fill="FFFFFF" w:val="clear"/>
                </w:rPr>
                <w:delText>Be able to demonstrate the use of column and row criteria via the SELECT and WHERE clauses</w:delText>
              </w:r>
            </w:del>
          </w:p>
          <w:p>
            <w:pPr>
              <w:pStyle w:val="ListParagraph"/>
              <w:numPr>
                <w:ilvl w:val="0"/>
                <w:numId w:val="8"/>
              </w:numPr>
              <w:ind w:left="720" w:right="0" w:hanging="360"/>
              <w:rPr/>
            </w:pPr>
            <w:del w:id="164" w:author="AFB" w:date="2019-08-19T14:22:00Z">
              <w:r>
                <w:rPr>
                  <w:rFonts w:ascii="Calibri" w:hAnsi="Calibri"/>
                  <w:color w:val="00000A"/>
                  <w:szCs w:val="24"/>
                  <w:shd w:fill="FFFFFF" w:val="clear"/>
                </w:rPr>
                <w:delText>Be able to explain what a relational database is and demonstrate the use of relational logic via JOIN clauses.</w:delText>
              </w:r>
            </w:del>
            <w:ins w:id="165" w:author="AFB" w:date="2019-08-19T14:22:00Z">
              <w:r>
                <w:rPr>
                  <w:rFonts w:ascii="Calibri" w:hAnsi="Calibri"/>
                  <w:color w:val="00000A"/>
                  <w:szCs w:val="24"/>
                  <w:shd w:fill="FFFFFF" w:val="clear"/>
                </w:rPr>
                <w:t>Describe the main steps through which your data travels from file to report output.</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 xml:space="preserve">Class Assignment:  </w:t>
            </w:r>
          </w:p>
          <w:p>
            <w:pPr>
              <w:pStyle w:val="Normal"/>
              <w:rPr>
                <w:rFonts w:ascii="Calibri" w:hAnsi="Calibri" w:cs="Calibri"/>
                <w:b w:val="false"/>
                <w:b w:val="false"/>
                <w:bCs w:val="false"/>
                <w:color w:val="00000A"/>
                <w:sz w:val="22"/>
                <w:szCs w:val="24"/>
                <w:highlight w:val="white"/>
                <w:highlight w:val="white"/>
              </w:rPr>
            </w:pPr>
            <w:del w:id="167" w:author="AFB" w:date="2019-08-19T14:19:00Z">
              <w:r>
                <w:rPr/>
              </w:r>
            </w:del>
          </w:p>
          <w:p>
            <w:pPr>
              <w:pStyle w:val="Normal"/>
              <w:rPr/>
            </w:pPr>
            <w:del w:id="168" w:author="AFB" w:date="2019-08-19T14:19:00Z">
              <w:r>
                <w:rPr>
                  <w:rFonts w:ascii="Calibri" w:hAnsi="Calibri"/>
                  <w:b w:val="false"/>
                  <w:bCs w:val="false"/>
                  <w:color w:val="00000A"/>
                  <w:szCs w:val="24"/>
                  <w:shd w:fill="FFFFFF" w:val="clear"/>
                </w:rPr>
                <w:delText>Homework #3</w:delText>
              </w:r>
            </w:del>
            <w:ins w:id="169" w:author="AFB" w:date="2019-08-19T14:19:00Z">
              <w:r>
                <w:rPr>
                  <w:rFonts w:cs="Calibri" w:ascii="Calibri" w:hAnsi="Calibri"/>
                  <w:b w:val="false"/>
                  <w:bCs w:val="false"/>
                  <w:color w:val="00000A"/>
                  <w:sz w:val="22"/>
                  <w:szCs w:val="22"/>
                  <w:highlight w:val="white"/>
                  <w:shd w:fill="FFFFFF" w:val="clear"/>
                </w:rPr>
                <w:t xml:space="preserve">May opt to revise </w:t>
              </w:r>
            </w:ins>
            <w:ins w:id="170" w:author="AFB" w:date="2019-08-19T14:19:00Z">
              <w:r>
                <w:rPr>
                  <w:rFonts w:cs="Calibri" w:ascii="Calibri" w:hAnsi="Calibri"/>
                  <w:b w:val="false"/>
                  <w:bCs w:val="false"/>
                  <w:color w:val="00000A"/>
                  <w:sz w:val="22"/>
                  <w:szCs w:val="22"/>
                  <w:highlight w:val="white"/>
                  <w:highlight w:val="white"/>
                </w:rPr>
                <w:t>problem set #2</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TBA</w:t>
            </w:r>
          </w:p>
        </w:tc>
      </w:tr>
    </w:tbl>
    <w:p>
      <w:pPr>
        <w:pStyle w:val="Normal"/>
        <w:rPr>
          <w:color w:val="00000A"/>
          <w:sz w:val="28"/>
          <w:szCs w:val="28"/>
          <w:shd w:fill="FFFFFF" w:val="clear"/>
        </w:rPr>
      </w:pPr>
      <w:r>
        <w:rPr>
          <w:color w:val="00000A"/>
          <w:sz w:val="28"/>
          <w:szCs w:val="28"/>
          <w:shd w:fill="FFFFFF" w:val="clear"/>
        </w:rPr>
      </w:r>
    </w:p>
    <w:p>
      <w:pPr>
        <w:pStyle w:val="Normal"/>
        <w:pageBreakBefore w:val="false"/>
        <w:rPr>
          <w:color w:val="00000A"/>
          <w:sz w:val="28"/>
          <w:szCs w:val="28"/>
          <w:shd w:fill="FFFFFF" w:val="clear"/>
        </w:rPr>
      </w:pPr>
      <w:r>
        <w:rPr>
          <w:color w:val="00000A"/>
          <w:sz w:val="28"/>
          <w:szCs w:val="28"/>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6</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71" w:author="AFB" w:date="2019-08-19T14:33:00Z">
              <w:r>
                <w:rPr>
                  <w:rFonts w:ascii="Calibri" w:hAnsi="Calibri"/>
                  <w:b/>
                  <w:color w:val="00000A"/>
                  <w:szCs w:val="24"/>
                  <w:shd w:fill="FFFFFF" w:val="clear"/>
                </w:rPr>
                <w:delText>March 19, 2018</w:delText>
              </w:r>
            </w:del>
            <w:ins w:id="172" w:author="AFB" w:date="2019-08-19T14:33:00Z">
              <w:r>
                <w:rPr>
                  <w:rFonts w:ascii="Calibri" w:hAnsi="Calibri"/>
                  <w:b/>
                  <w:color w:val="00000A"/>
                  <w:szCs w:val="24"/>
                  <w:shd w:fill="FFFFFF" w:val="clear"/>
                </w:rPr>
                <w:t>October 29, 2019</w:t>
              </w:r>
            </w:ins>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rHeight w:val="302" w:hRule="atLeast"/>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302"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1, (almost) Everything is Some Form of Regression</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explain what a test statistic is, what a statistical distribution is, what they have to do with hypothesis tests, and what p-values actually are.</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Be able to use visual analogies to explain the relationship between T-tests, ANOVA, and various types of regression.</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Know the commands for fitting a simple linear regression model in R and interpret the most important parts of the output it yields.</w:t>
            </w:r>
          </w:p>
          <w:p>
            <w:pPr>
              <w:pStyle w:val="Normal"/>
              <w:numPr>
                <w:ilvl w:val="0"/>
                <w:numId w:val="9"/>
              </w:numPr>
              <w:rPr>
                <w:rFonts w:ascii="Calibri" w:hAnsi="Calibri"/>
                <w:color w:val="00000A"/>
                <w:szCs w:val="24"/>
                <w:highlight w:val="white"/>
              </w:rPr>
            </w:pPr>
            <w:r>
              <w:rPr>
                <w:rFonts w:ascii="Calibri" w:hAnsi="Calibri"/>
                <w:color w:val="00000A"/>
                <w:szCs w:val="24"/>
                <w:shd w:fill="FFFFFF" w:val="clear"/>
              </w:rPr>
              <w:t>Demonstrate basic skills for getting some benefit out of a quantitative journal article without necessarily understanding all the proofs.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pPr>
            <w:del w:id="173" w:author="AFB" w:date="2019-08-19T14:23:00Z">
              <w:r>
                <w:rPr>
                  <w:rFonts w:ascii="Calibri" w:hAnsi="Calibri"/>
                  <w:b w:val="false"/>
                  <w:bCs w:val="false"/>
                  <w:color w:val="00000A"/>
                  <w:szCs w:val="24"/>
                  <w:shd w:fill="FFFFFF" w:val="clear"/>
                </w:rPr>
                <w:delText>Apply the steps learned in class to update the analysis done in Homework #3</w:delText>
              </w:r>
            </w:del>
            <w:ins w:id="174" w:author="AFB" w:date="2019-08-19T14:23:00Z">
              <w:r>
                <w:rPr>
                  <w:rFonts w:ascii="Calibri" w:hAnsi="Calibri"/>
                  <w:b w:val="false"/>
                  <w:bCs w:val="false"/>
                  <w:color w:val="00000A"/>
                  <w:szCs w:val="24"/>
                  <w:highlight w:val="white"/>
                  <w:highlight w:val="white"/>
                </w:rPr>
                <w:t>Problem set #3</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widowControl/>
              <w:suppressAutoHyphens w:val="true"/>
              <w:bidi w:val="0"/>
              <w:ind w:left="0" w:right="0" w:hanging="0"/>
              <w:jc w:val="left"/>
              <w:rPr/>
            </w:pPr>
            <w:ins w:id="175" w:author="AFB" w:date="2019-08-19T14:23:00Z">
              <w:r>
                <w:rPr>
                  <w:rFonts w:cs="Calibri" w:ascii="Calibri" w:hAnsi="Calibri"/>
                  <w:b w:val="false"/>
                  <w:bCs w:val="false"/>
                  <w:color w:val="00000A"/>
                  <w:sz w:val="24"/>
                  <w:szCs w:val="24"/>
                  <w:shd w:fill="FFFFFF" w:val="clear"/>
                </w:rPr>
                <w:t xml:space="preserve">(time permitting) </w:t>
              </w:r>
            </w:ins>
            <w:r>
              <w:rPr>
                <w:rFonts w:cs="Calibri" w:ascii="Calibri" w:hAnsi="Calibri"/>
                <w:b w:val="false"/>
                <w:bCs w:val="false"/>
                <w:color w:val="00000A"/>
                <w:sz w:val="24"/>
                <w:szCs w:val="24"/>
                <w:shd w:fill="FFFFFF" w:val="clear"/>
              </w:rPr>
              <w:t>Pick one from a TBA selection of peer-reviewed journal articles, critique use of statistics, and highlight the parts you don't understand</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r>
        <w:br w:type="page"/>
      </w:r>
    </w:p>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7</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76" w:author="AFB" w:date="2019-08-19T14:33:00Z">
              <w:r>
                <w:rPr>
                  <w:rFonts w:ascii="Calibri" w:hAnsi="Calibri"/>
                  <w:b/>
                  <w:color w:val="00000A"/>
                  <w:szCs w:val="24"/>
                  <w:shd w:fill="FFFFFF" w:val="clear"/>
                </w:rPr>
                <w:delText>April 2, 2018</w:delText>
              </w:r>
            </w:del>
            <w:ins w:id="177" w:author="AFB" w:date="2019-08-19T14:33:00Z">
              <w:r>
                <w:rPr>
                  <w:rFonts w:ascii="Calibri" w:hAnsi="Calibri"/>
                  <w:b/>
                  <w:color w:val="00000A"/>
                  <w:szCs w:val="24"/>
                  <w:shd w:fill="FFFFFF" w:val="clear"/>
                </w:rPr>
                <w:t>November 12,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2, Real Life Is Never Tidy</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0"/>
              </w:numPr>
              <w:rPr/>
            </w:pPr>
            <w:r>
              <w:rPr>
                <w:rFonts w:ascii="Calibri" w:hAnsi="Calibri"/>
                <w:color w:val="00000A"/>
                <w:szCs w:val="24"/>
                <w:shd w:fill="FFFFFF" w:val="clear"/>
              </w:rPr>
              <w:t xml:space="preserve">Integrate the material learned from </w:t>
            </w:r>
            <w:del w:id="178" w:author="AFB" w:date="2019-08-19T14:23:00Z">
              <w:r>
                <w:rPr>
                  <w:rFonts w:ascii="Calibri" w:hAnsi="Calibri"/>
                  <w:color w:val="00000A"/>
                  <w:szCs w:val="24"/>
                  <w:shd w:fill="FFFFFF" w:val="clear"/>
                </w:rPr>
                <w:delText xml:space="preserve">the SQL and R </w:delText>
              </w:r>
            </w:del>
            <w:ins w:id="179" w:author="AFB" w:date="2019-08-19T14:23:00Z">
              <w:r>
                <w:rPr>
                  <w:rFonts w:ascii="Calibri" w:hAnsi="Calibri"/>
                  <w:color w:val="00000A"/>
                  <w:szCs w:val="24"/>
                  <w:shd w:fill="FFFFFF" w:val="clear"/>
                </w:rPr>
                <w:t xml:space="preserve">previous </w:t>
              </w:r>
            </w:ins>
            <w:r>
              <w:rPr>
                <w:rFonts w:ascii="Calibri" w:hAnsi="Calibri"/>
                <w:color w:val="00000A"/>
                <w:szCs w:val="24"/>
                <w:shd w:fill="FFFFFF" w:val="clear"/>
              </w:rPr>
              <w:t>units to understand what analysis-ready data should look like.</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residual plots and other diagnostic methods to validate your analysis, identify problems, and know what to do about them.</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Be able to use contrasts to convert the default hypothesis tests of a regression model into ones that are relevant to your actual hypotheses.</w:t>
            </w:r>
          </w:p>
          <w:p>
            <w:pPr>
              <w:pStyle w:val="Normal"/>
              <w:numPr>
                <w:ilvl w:val="0"/>
                <w:numId w:val="10"/>
              </w:numPr>
              <w:rPr>
                <w:rFonts w:ascii="Calibri" w:hAnsi="Calibri"/>
                <w:color w:val="00000A"/>
                <w:szCs w:val="24"/>
                <w:highlight w:val="white"/>
              </w:rPr>
            </w:pPr>
            <w:r>
              <w:rPr>
                <w:rFonts w:ascii="Calibri" w:hAnsi="Calibri"/>
                <w:color w:val="00000A"/>
                <w:szCs w:val="24"/>
                <w:shd w:fill="FFFFFF" w:val="clear"/>
              </w:rPr>
              <w:t>Understand how to effectively collaborate with statisticians.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numPr>
                <w:ilvl w:val="0"/>
                <w:numId w:val="17"/>
              </w:numPr>
              <w:rPr/>
            </w:pPr>
            <w:r>
              <w:rPr>
                <w:rFonts w:cs="Calibri" w:ascii="Calibri" w:hAnsi="Calibri"/>
                <w:color w:val="00000A"/>
                <w:sz w:val="22"/>
                <w:szCs w:val="22"/>
                <w:shd w:fill="FFFFFF" w:val="clear"/>
              </w:rPr>
              <w:t xml:space="preserve">Perform diagnostic procedures learned in class on the analysis done in </w:t>
            </w:r>
            <w:del w:id="180" w:author="AFB" w:date="2019-08-19T14:26:00Z">
              <w:r>
                <w:rPr>
                  <w:rFonts w:cs="Calibri" w:ascii="Calibri" w:hAnsi="Calibri"/>
                  <w:color w:val="00000A"/>
                  <w:sz w:val="22"/>
                  <w:szCs w:val="22"/>
                  <w:shd w:fill="FFFFFF" w:val="clear"/>
                </w:rPr>
                <w:delText>Homework</w:delText>
              </w:r>
            </w:del>
            <w:ins w:id="181" w:author="AFB" w:date="2019-08-19T14:26:00Z">
              <w:r>
                <w:rPr>
                  <w:rFonts w:cs="Calibri" w:ascii="Calibri" w:hAnsi="Calibri"/>
                  <w:color w:val="00000A"/>
                  <w:sz w:val="22"/>
                  <w:szCs w:val="22"/>
                  <w:shd w:fill="FFFFFF" w:val="clear"/>
                </w:rPr>
                <w:t>problem set</w:t>
              </w:r>
            </w:ins>
            <w:r>
              <w:rPr>
                <w:rFonts w:cs="Calibri" w:ascii="Calibri" w:hAnsi="Calibri"/>
                <w:color w:val="00000A"/>
                <w:sz w:val="22"/>
                <w:szCs w:val="22"/>
                <w:shd w:fill="FFFFFF" w:val="clear"/>
              </w:rPr>
              <w:t xml:space="preserve"> #3</w:t>
            </w:r>
          </w:p>
          <w:p>
            <w:pPr>
              <w:pStyle w:val="Normal"/>
              <w:numPr>
                <w:ilvl w:val="0"/>
                <w:numId w:val="17"/>
              </w:numPr>
              <w:rPr>
                <w:rFonts w:ascii="Calibri" w:hAnsi="Calibri" w:cs="Calibri"/>
                <w:color w:val="00000A"/>
                <w:sz w:val="22"/>
                <w:szCs w:val="22"/>
                <w:highlight w:val="white"/>
              </w:rPr>
            </w:pPr>
            <w:r>
              <w:rPr>
                <w:rFonts w:cs="Calibri" w:ascii="Calibri" w:hAnsi="Calibri"/>
                <w:color w:val="00000A"/>
                <w:sz w:val="22"/>
                <w:szCs w:val="22"/>
                <w:shd w:fill="FFFFFF" w:val="clear"/>
              </w:rPr>
              <w:t>Attempt remedial measures where applicable</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b w:val="false"/>
                <w:b w:val="false"/>
                <w:bCs w:val="false"/>
                <w:color w:val="00000A"/>
                <w:szCs w:val="24"/>
                <w:highlight w:val="white"/>
              </w:rPr>
            </w:pPr>
            <w:r>
              <w:rPr>
                <w:rFonts w:ascii="Calibri" w:hAnsi="Calibri"/>
                <w:b w:val="false"/>
                <w:bCs w:val="false"/>
                <w:color w:val="00000A"/>
                <w:szCs w:val="24"/>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rFonts w:ascii="Calibri" w:hAnsi="Calibri"/>
          <w:color w:val="00000A"/>
          <w:szCs w:val="24"/>
          <w:shd w:fill="FFFFFF" w:val="clear"/>
        </w:rPr>
      </w:pPr>
      <w:r>
        <w:rPr>
          <w:rFonts w:ascii="Calibri" w:hAnsi="Calibri"/>
          <w:color w:val="00000A"/>
          <w:szCs w:val="24"/>
          <w:shd w:fill="FFFFFF" w:val="clear"/>
        </w:rPr>
      </w:r>
    </w:p>
    <w:tbl>
      <w:tblPr>
        <w:tblW w:w="10998"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Week:  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 xml:space="preserve">Date:  </w:t>
            </w:r>
            <w:del w:id="182" w:author="AFB" w:date="2019-08-19T14:34:00Z">
              <w:r>
                <w:rPr>
                  <w:rFonts w:ascii="Calibri" w:hAnsi="Calibri"/>
                  <w:b/>
                  <w:color w:val="00000A"/>
                  <w:szCs w:val="24"/>
                  <w:shd w:fill="FFFFFF" w:val="clear"/>
                </w:rPr>
                <w:delText>April 16, 2018</w:delText>
              </w:r>
            </w:del>
            <w:ins w:id="183" w:author="AFB" w:date="2019-08-19T14:34:00Z">
              <w:r>
                <w:rPr>
                  <w:rFonts w:ascii="Calibri" w:hAnsi="Calibri"/>
                  <w:b/>
                  <w:color w:val="00000A"/>
                  <w:szCs w:val="24"/>
                  <w:shd w:fill="FFFFFF" w:val="clear"/>
                </w:rPr>
                <w:t>November 26,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8" w:type="dxa"/>
            </w:tcMar>
          </w:tcPr>
          <w:p>
            <w:pPr>
              <w:pStyle w:val="Normal"/>
              <w:rPr>
                <w:rFonts w:ascii="Calibri" w:hAnsi="Calibri" w:cs="Calibri"/>
                <w:b/>
                <w:b/>
                <w:color w:val="00000A"/>
                <w:sz w:val="24"/>
                <w:szCs w:val="24"/>
                <w:highlight w:val="white"/>
              </w:rPr>
            </w:pPr>
            <w:r>
              <w:rPr>
                <w:rFonts w:ascii="Calibri" w:hAnsi="Calibri"/>
                <w:b/>
                <w:color w:val="00000A"/>
                <w:szCs w:val="24"/>
                <w:shd w:fill="FFFFFF" w:val="clear"/>
              </w:rPr>
              <w:t xml:space="preserve">Topic:   </w:t>
            </w:r>
            <w:r>
              <w:rPr>
                <w:rFonts w:cs="Calibri" w:ascii="Calibri" w:hAnsi="Calibri"/>
                <w:b/>
                <w:color w:val="00000A"/>
                <w:sz w:val="24"/>
                <w:szCs w:val="24"/>
                <w:shd w:fill="FFFFFF" w:val="clear"/>
              </w:rPr>
              <w:t>Stats Crash Course 3, Survival Analysis and Time Series</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Be able to show examples other than mortality of where survival analysis is an appropriate approach</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the commands for fitting a simple survival model in R and interpret the most important parts of the output it yields</w:t>
            </w:r>
          </w:p>
          <w:p>
            <w:pPr>
              <w:pStyle w:val="Normal"/>
              <w:numPr>
                <w:ilvl w:val="0"/>
                <w:numId w:val="11"/>
              </w:numPr>
              <w:rPr>
                <w:rFonts w:ascii="Calibri" w:hAnsi="Calibri"/>
                <w:color w:val="00000A"/>
                <w:szCs w:val="24"/>
                <w:highlight w:val="white"/>
              </w:rPr>
            </w:pPr>
            <w:r>
              <w:rPr>
                <w:rFonts w:ascii="Calibri" w:hAnsi="Calibri"/>
                <w:color w:val="00000A"/>
                <w:szCs w:val="24"/>
                <w:shd w:fill="FFFFFF" w:val="clear"/>
              </w:rPr>
              <w:t>Know how to perform diagnostics on survival models and what to do about them.</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Class Assignment:  </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If a time-to-event approach makes sense for the dataset you have been working on in previous homeworks, try this approach. Otherwise, use one of the example datasets that come with R.</w:t>
            </w:r>
          </w:p>
          <w:p>
            <w:pPr>
              <w:pStyle w:val="Normal"/>
              <w:rPr>
                <w:rFonts w:ascii="Calibri" w:hAnsi="Calibri" w:cs="Calibri"/>
                <w:b w:val="false"/>
                <w:b w:val="false"/>
                <w:bCs w:val="false"/>
                <w:color w:val="00000A"/>
                <w:sz w:val="22"/>
                <w:szCs w:val="24"/>
                <w:highlight w:val="white"/>
              </w:rPr>
            </w:pPr>
            <w:r>
              <w:rPr>
                <w:rFonts w:cs="Calibri" w:ascii="Calibri" w:hAnsi="Calibri"/>
                <w:b w:val="false"/>
                <w:bCs w:val="false"/>
                <w:color w:val="00000A"/>
                <w:sz w:val="22"/>
                <w:szCs w:val="24"/>
                <w:shd w:fill="FFFFFF" w:val="clear"/>
              </w:rPr>
              <w:t>Prepare final questions to ask next class.</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8" w:type="dxa"/>
            </w:tcMar>
          </w:tcPr>
          <w:p>
            <w:pPr>
              <w:pStyle w:val="Normal"/>
              <w:rPr>
                <w:rFonts w:ascii="Calibri" w:hAnsi="Calibri"/>
                <w:b/>
                <w:b/>
                <w:color w:val="00000A"/>
                <w:szCs w:val="24"/>
                <w:highlight w:val="white"/>
              </w:rPr>
            </w:pPr>
            <w:r>
              <w:rPr>
                <w:rFonts w:ascii="Calibri" w:hAnsi="Calibri"/>
                <w:b/>
                <w:color w:val="00000A"/>
                <w:szCs w:val="24"/>
                <w:shd w:fill="FFFFFF" w:val="clear"/>
              </w:rPr>
              <w:t xml:space="preserve">Readings: </w:t>
            </w:r>
          </w:p>
          <w:p>
            <w:pPr>
              <w:pStyle w:val="Normal"/>
              <w:rPr>
                <w:rFonts w:ascii="Calibri" w:hAnsi="Calibri"/>
                <w:color w:val="00000A"/>
                <w:highlight w:val="white"/>
              </w:rPr>
            </w:pPr>
            <w:r>
              <w:rPr>
                <w:rFonts w:ascii="Calibri" w:hAnsi="Calibri"/>
                <w:color w:val="00000A"/>
                <w:shd w:fill="FFFFFF" w:val="clear"/>
              </w:rPr>
              <w:t>TBA</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r>
        <w:br w:type="page"/>
      </w:r>
    </w:p>
    <w:p>
      <w:pPr>
        <w:pStyle w:val="Normal"/>
        <w:rPr>
          <w:rFonts w:ascii="Calibri" w:hAnsi="Calibri"/>
          <w:color w:val="00000A"/>
          <w:sz w:val="28"/>
          <w:szCs w:val="28"/>
          <w:shd w:fill="FFFFFF" w:val="clear"/>
        </w:rPr>
      </w:pPr>
      <w:r>
        <w:rPr>
          <w:rFonts w:ascii="Calibri" w:hAnsi="Calibri"/>
          <w:color w:val="00000A"/>
          <w:sz w:val="28"/>
          <w:szCs w:val="28"/>
          <w:shd w:fill="FFFFFF" w:val="clear"/>
        </w:rPr>
      </w:r>
    </w:p>
    <w:tbl>
      <w:tblPr>
        <w:tblW w:w="1099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10998"/>
      </w:tblGrid>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bCs/>
                <w:color w:val="00000A"/>
                <w:szCs w:val="24"/>
                <w:shd w:fill="FFFFFF" w:val="clear"/>
              </w:rPr>
              <w:t>Week:  9</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 xml:space="preserve">Date:  </w:t>
            </w:r>
            <w:del w:id="184" w:author="AFB" w:date="2019-08-19T14:34:00Z">
              <w:r>
                <w:rPr>
                  <w:rFonts w:ascii="Calibri" w:hAnsi="Calibri"/>
                  <w:b/>
                  <w:color w:val="00000A"/>
                  <w:szCs w:val="24"/>
                  <w:shd w:fill="FFFFFF" w:val="clear"/>
                </w:rPr>
                <w:delText>May 9, 2018</w:delText>
              </w:r>
            </w:del>
            <w:ins w:id="185" w:author="AFB" w:date="2019-08-19T14:34:00Z">
              <w:r>
                <w:rPr>
                  <w:rFonts w:ascii="Calibri" w:hAnsi="Calibri"/>
                  <w:b/>
                  <w:color w:val="00000A"/>
                  <w:szCs w:val="24"/>
                  <w:highlight w:val="white"/>
                  <w:highlight w:val="white"/>
                </w:rPr>
                <w:t>December 10, 2019</w:t>
              </w:r>
            </w:ins>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Room:  LIB 2.028</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Instructor(s):  Bokov</w:t>
            </w:r>
          </w:p>
        </w:tc>
      </w:tr>
      <w:tr>
        <w:trPr>
          <w:trHeight w:val="260" w:hRule="atLeast"/>
        </w:trPr>
        <w:tc>
          <w:tcPr>
            <w:tcW w:w="10998" w:type="dxa"/>
            <w:tcBorders>
              <w:top w:val="single" w:sz="4" w:space="0" w:color="00000A"/>
              <w:left w:val="single" w:sz="4" w:space="0" w:color="00000A"/>
              <w:bottom w:val="double" w:sz="4" w:space="0" w:color="00000A"/>
              <w:right w:val="single" w:sz="4" w:space="0" w:color="00000A"/>
              <w:insideH w:val="doub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Topic:  Wrap-Up</w:t>
            </w:r>
          </w:p>
        </w:tc>
      </w:tr>
      <w:tr>
        <w:trPr/>
        <w:tc>
          <w:tcPr>
            <w:tcW w:w="10998" w:type="dxa"/>
            <w:tcBorders>
              <w:top w:val="doub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b/>
                <w:color w:val="00000A"/>
                <w:szCs w:val="24"/>
                <w:highlight w:val="white"/>
              </w:rPr>
            </w:pPr>
            <w:r>
              <w:rPr>
                <w:rFonts w:ascii="Calibri" w:hAnsi="Calibri"/>
                <w:b/>
                <w:color w:val="00000A"/>
                <w:szCs w:val="24"/>
                <w:shd w:fill="FFFFFF" w:val="clear"/>
              </w:rPr>
              <w:t>Learning Objectives and Competencies– Participants will be able to:</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Question and answer session.</w:t>
            </w:r>
          </w:p>
          <w:p>
            <w:pPr>
              <w:pStyle w:val="Normal"/>
              <w:numPr>
                <w:ilvl w:val="0"/>
                <w:numId w:val="12"/>
              </w:numPr>
              <w:rPr>
                <w:rFonts w:ascii="Calibri" w:hAnsi="Calibri"/>
                <w:color w:val="00000A"/>
                <w:szCs w:val="24"/>
                <w:highlight w:val="white"/>
              </w:rPr>
            </w:pPr>
            <w:r>
              <w:rPr>
                <w:rFonts w:ascii="Calibri" w:hAnsi="Calibri"/>
                <w:color w:val="00000A"/>
                <w:szCs w:val="24"/>
                <w:shd w:fill="FFFFFF" w:val="clear"/>
              </w:rPr>
              <w:t xml:space="preserve">If time permits, special topics: dashboards, intermediate ggplot, R code that writes more R code, … </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pPr>
            <w:r>
              <w:rPr>
                <w:rFonts w:ascii="Calibri" w:hAnsi="Calibri"/>
                <w:b/>
                <w:color w:val="00000A"/>
                <w:szCs w:val="24"/>
                <w:shd w:fill="FFFFFF" w:val="clear"/>
              </w:rPr>
              <w:t xml:space="preserve">Class Assignment:  </w:t>
            </w:r>
            <w:r>
              <w:rPr>
                <w:rFonts w:ascii="Calibri" w:hAnsi="Calibri"/>
                <w:b w:val="false"/>
                <w:bCs w:val="false"/>
                <w:color w:val="00000A"/>
                <w:szCs w:val="24"/>
                <w:shd w:fill="FFFFFF" w:val="clear"/>
              </w:rPr>
              <w:t xml:space="preserve">Have a great </w:t>
            </w:r>
            <w:del w:id="186" w:author="AFB" w:date="2019-08-19T14:26:00Z">
              <w:r>
                <w:rPr>
                  <w:rFonts w:ascii="Calibri" w:hAnsi="Calibri"/>
                  <w:b w:val="false"/>
                  <w:bCs w:val="false"/>
                  <w:color w:val="00000A"/>
                  <w:szCs w:val="24"/>
                  <w:shd w:fill="FFFFFF" w:val="clear"/>
                </w:rPr>
                <w:delText>summer</w:delText>
              </w:r>
            </w:del>
            <w:ins w:id="187" w:author="AFB" w:date="2019-08-19T14:26:00Z">
              <w:r>
                <w:rPr>
                  <w:rFonts w:ascii="Calibri" w:hAnsi="Calibri"/>
                  <w:b w:val="false"/>
                  <w:bCs w:val="false"/>
                  <w:color w:val="00000A"/>
                  <w:szCs w:val="24"/>
                  <w:shd w:fill="FFFFFF" w:val="clear"/>
                </w:rPr>
                <w:t>winter break</w:t>
              </w:r>
            </w:ins>
            <w:r>
              <w:rPr>
                <w:rFonts w:ascii="Calibri" w:hAnsi="Calibri"/>
                <w:b w:val="false"/>
                <w:bCs w:val="false"/>
                <w:color w:val="00000A"/>
                <w:szCs w:val="24"/>
                <w:shd w:fill="FFFFFF" w:val="clear"/>
              </w:rPr>
              <w:t xml:space="preserve"> and keep in touch!</w:t>
            </w:r>
          </w:p>
        </w:tc>
      </w:tr>
      <w:tr>
        <w:trPr/>
        <w:tc>
          <w:tcPr>
            <w:tcW w:w="10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83" w:type="dxa"/>
            </w:tcMar>
          </w:tcPr>
          <w:p>
            <w:pPr>
              <w:pStyle w:val="Normal"/>
              <w:rPr>
                <w:rFonts w:ascii="Calibri" w:hAnsi="Calibri"/>
                <w:b w:val="false"/>
                <w:b w:val="false"/>
                <w:bCs w:val="false"/>
                <w:color w:val="00000A"/>
                <w:szCs w:val="24"/>
                <w:highlight w:val="white"/>
              </w:rPr>
            </w:pPr>
            <w:r>
              <w:rPr>
                <w:rFonts w:ascii="Calibri" w:hAnsi="Calibri"/>
                <w:b/>
                <w:color w:val="00000A"/>
                <w:szCs w:val="24"/>
                <w:shd w:fill="FFFFFF" w:val="clear"/>
              </w:rPr>
              <w:t xml:space="preserve">Readings:  </w:t>
            </w:r>
            <w:r>
              <w:rPr>
                <w:rFonts w:ascii="Calibri" w:hAnsi="Calibri"/>
                <w:b w:val="false"/>
                <w:bCs w:val="false"/>
                <w:color w:val="00000A"/>
                <w:szCs w:val="24"/>
                <w:shd w:fill="FFFFFF" w:val="clear"/>
              </w:rPr>
              <w:t>None</w:t>
            </w:r>
          </w:p>
        </w:tc>
      </w:tr>
    </w:tbl>
    <w:p>
      <w:pPr>
        <w:pStyle w:val="Normal"/>
        <w:rPr>
          <w:rFonts w:ascii="Calibri" w:hAnsi="Calibri"/>
          <w:color w:val="00000A"/>
          <w:sz w:val="28"/>
          <w:szCs w:val="28"/>
          <w:shd w:fill="FFFFFF" w:val="clear"/>
        </w:rPr>
      </w:pPr>
      <w:r>
        <w:rPr>
          <w:rFonts w:ascii="Calibri" w:hAnsi="Calibri"/>
          <w:color w:val="00000A"/>
          <w:sz w:val="28"/>
          <w:szCs w:val="28"/>
          <w:shd w:fill="FFFFFF" w:val="clear"/>
        </w:rPr>
      </w:r>
    </w:p>
    <w:p>
      <w:pPr>
        <w:pStyle w:val="Normal"/>
        <w:rPr/>
      </w:pPr>
      <w:r>
        <w:rPr/>
      </w:r>
    </w:p>
    <w:sectPr>
      <w:headerReference w:type="default" r:id="rId16"/>
      <w:footerReference w:type="default" r:id="rId17"/>
      <w:type w:val="nextPage"/>
      <w:pgSz w:w="12240" w:h="15840"/>
      <w:pgMar w:left="720" w:right="720" w:header="720" w:top="777" w:footer="720" w:bottom="777"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auto"/>
    <w:pitch w:val="variable"/>
  </w:font>
  <w:font w:name="Courier">
    <w:altName w:val="Courier New"/>
    <w:charset w:val="01"/>
    <w:family w:val="modern"/>
    <w:pitch w:val="fixed"/>
  </w:font>
  <w:font w:name="Symbol">
    <w:charset w:val="02"/>
    <w:family w:val="auto"/>
    <w:pitch w:val="variable"/>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Calibri" w:hAnsi="Calibri"/>
      </w:rPr>
      <w:t xml:space="preserve">Page </w:t>
    </w:r>
    <w:r>
      <w:rPr>
        <w:rFonts w:ascii="Calibri" w:hAnsi="Calibri"/>
      </w:rPr>
      <w:fldChar w:fldCharType="begin"/>
    </w:r>
    <w:r>
      <w:instrText> PAGE </w:instrText>
    </w:r>
    <w:r>
      <w:fldChar w:fldCharType="separate"/>
    </w:r>
    <w:r>
      <w:t>10</w:t>
    </w:r>
    <w:r>
      <w:fldChar w:fldCharType="end"/>
    </w:r>
    <w:r>
      <w:rPr>
        <w:rFonts w:ascii="Calibri" w:hAnsi="Calibri"/>
      </w:rPr>
      <w:t xml:space="preserve"> of </w:t>
    </w:r>
    <w:r>
      <w:rPr>
        <w:rFonts w:ascii="Calibri" w:hAnsi="Calibri"/>
      </w:rPr>
      <w:fldChar w:fldCharType="begin"/>
    </w:r>
    <w:r>
      <w:instrText> NUMPAGES </w:instrText>
    </w:r>
    <w:r>
      <w:fldChar w:fldCharType="separate"/>
    </w:r>
    <w:r>
      <w:t>10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sz w:val="20"/>
      </w:rPr>
    </w:pPr>
    <w:r>
      <w:rPr>
        <w:rFonts w:ascii="Calibri" w:hAnsi="Calibri"/>
        <w:sz w:val="20"/>
      </w:rPr>
      <w:t>TSCI 5050</w:t>
    </w:r>
  </w:p>
  <w:p>
    <w:pPr>
      <w:pStyle w:val="Header"/>
      <w:jc w:val="right"/>
      <w:rPr>
        <w:rFonts w:ascii="Calibri" w:hAnsi="Calibri"/>
        <w:sz w:val="20"/>
      </w:rPr>
    </w:pPr>
    <w:r>
      <w:rPr>
        <w:rFonts w:ascii="Calibri" w:hAnsi="Calibri"/>
        <w:sz w:val="20"/>
      </w:rPr>
      <w:t>Introduction to Data Science</w:t>
    </w:r>
  </w:p>
  <w:p>
    <w:pPr>
      <w:pStyle w:val="Header"/>
      <w:jc w:val="right"/>
      <w:rPr/>
    </w:pPr>
    <w:del w:id="188" w:author="AFB" w:date="2019-08-19T14:26:00Z">
      <w:r>
        <w:rPr>
          <w:rFonts w:ascii="Calibri" w:hAnsi="Calibri"/>
          <w:sz w:val="20"/>
        </w:rPr>
        <w:delText>Spring</w:delText>
      </w:r>
    </w:del>
    <w:ins w:id="189" w:author="AFB" w:date="2019-08-19T14:26:00Z">
      <w:r>
        <w:rPr>
          <w:rFonts w:eastAsia="Times New Roman" w:cs="Times New Roman" w:ascii="Calibri" w:hAnsi="Calibri"/>
          <w:color w:val="00000A"/>
          <w:sz w:val="20"/>
          <w:szCs w:val="20"/>
          <w:lang w:val="en-US" w:eastAsia="en-US" w:bidi="ar-SA"/>
        </w:rPr>
        <w:t>Fall</w:t>
      </w:r>
    </w:ins>
    <w:r>
      <w:rPr>
        <w:rFonts w:ascii="Calibri" w:hAnsi="Calibri"/>
        <w:sz w:val="20"/>
      </w:rPr>
      <w:t xml:space="preserve"> 201</w:t>
    </w:r>
    <w:del w:id="190" w:author="AFB" w:date="2019-08-19T14:34:00Z">
      <w:r>
        <w:rPr>
          <w:rFonts w:ascii="Calibri" w:hAnsi="Calibri"/>
          <w:sz w:val="20"/>
        </w:rPr>
        <w:delText>8</w:delText>
      </w:r>
    </w:del>
    <w:ins w:id="191" w:author="AFB" w:date="2019-08-19T14:34:00Z">
      <w:r>
        <w:rPr>
          <w:rFonts w:ascii="Calibri" w:hAnsi="Calibri"/>
          <w:sz w:val="20"/>
        </w:rPr>
        <w:t>9</w:t>
      </w:r>
    </w:ins>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zCs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630" w:hanging="360"/>
      </w:pPr>
      <w:rPr>
        <w:b/>
        <w:rFonts w:ascii="Calibri" w:hAnsi="Calibri"/>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907"/>
        </w:tabs>
        <w:ind w:left="907" w:hanging="360"/>
      </w:pPr>
      <w:rPr>
        <w:rFonts w:ascii="Symbol" w:hAnsi="Symbol" w:cs="Symbol" w:hint="default"/>
        <w:sz w:val="20"/>
        <w:rFonts w:cs="Symbol"/>
      </w:rPr>
    </w:lvl>
    <w:lvl w:ilvl="1">
      <w:start w:val="1"/>
      <w:numFmt w:val="bullet"/>
      <w:lvlText w:val="◦"/>
      <w:lvlJc w:val="left"/>
      <w:pPr>
        <w:tabs>
          <w:tab w:val="num" w:pos="1267"/>
        </w:tabs>
        <w:ind w:left="1267" w:hanging="360"/>
      </w:pPr>
      <w:rPr>
        <w:rFonts w:ascii="OpenSymbol" w:hAnsi="OpenSymbol" w:cs="OpenSymbol" w:hint="default"/>
        <w:rFonts w:cs="OpenSymbol"/>
      </w:rPr>
    </w:lvl>
    <w:lvl w:ilvl="2">
      <w:start w:val="1"/>
      <w:numFmt w:val="bullet"/>
      <w:lvlText w:val="▪"/>
      <w:lvlJc w:val="left"/>
      <w:pPr>
        <w:tabs>
          <w:tab w:val="num" w:pos="1627"/>
        </w:tabs>
        <w:ind w:left="1627" w:hanging="360"/>
      </w:pPr>
      <w:rPr>
        <w:rFonts w:ascii="OpenSymbol" w:hAnsi="OpenSymbol" w:cs="OpenSymbol" w:hint="default"/>
        <w:rFonts w:cs="OpenSymbol"/>
      </w:rPr>
    </w:lvl>
    <w:lvl w:ilvl="3">
      <w:start w:val="1"/>
      <w:numFmt w:val="bullet"/>
      <w:lvlText w:val=""/>
      <w:lvlJc w:val="left"/>
      <w:pPr>
        <w:tabs>
          <w:tab w:val="num" w:pos="1987"/>
        </w:tabs>
        <w:ind w:left="1987" w:hanging="360"/>
      </w:pPr>
      <w:rPr>
        <w:rFonts w:ascii="Symbol" w:hAnsi="Symbol" w:cs="Symbol" w:hint="default"/>
        <w:rFonts w:cs="Symbol"/>
      </w:rPr>
    </w:lvl>
    <w:lvl w:ilvl="4">
      <w:start w:val="1"/>
      <w:numFmt w:val="bullet"/>
      <w:lvlText w:val="◦"/>
      <w:lvlJc w:val="left"/>
      <w:pPr>
        <w:tabs>
          <w:tab w:val="num" w:pos="2347"/>
        </w:tabs>
        <w:ind w:left="2347" w:hanging="360"/>
      </w:pPr>
      <w:rPr>
        <w:rFonts w:ascii="OpenSymbol" w:hAnsi="OpenSymbol" w:cs="OpenSymbol" w:hint="default"/>
        <w:rFonts w:cs="OpenSymbol"/>
      </w:rPr>
    </w:lvl>
    <w:lvl w:ilvl="5">
      <w:start w:val="1"/>
      <w:numFmt w:val="bullet"/>
      <w:lvlText w:val="▪"/>
      <w:lvlJc w:val="left"/>
      <w:pPr>
        <w:tabs>
          <w:tab w:val="num" w:pos="2707"/>
        </w:tabs>
        <w:ind w:left="2707" w:hanging="360"/>
      </w:pPr>
      <w:rPr>
        <w:rFonts w:ascii="OpenSymbol" w:hAnsi="OpenSymbol" w:cs="OpenSymbol" w:hint="default"/>
        <w:rFonts w:cs="OpenSymbol"/>
      </w:rPr>
    </w:lvl>
    <w:lvl w:ilvl="6">
      <w:start w:val="1"/>
      <w:numFmt w:val="bullet"/>
      <w:lvlText w:val=""/>
      <w:lvlJc w:val="left"/>
      <w:pPr>
        <w:tabs>
          <w:tab w:val="num" w:pos="3067"/>
        </w:tabs>
        <w:ind w:left="3067" w:hanging="360"/>
      </w:pPr>
      <w:rPr>
        <w:rFonts w:ascii="Symbol" w:hAnsi="Symbol" w:cs="Symbol" w:hint="default"/>
        <w:rFonts w:cs="Symbol"/>
      </w:rPr>
    </w:lvl>
    <w:lvl w:ilvl="7">
      <w:start w:val="1"/>
      <w:numFmt w:val="bullet"/>
      <w:lvlText w:val="◦"/>
      <w:lvlJc w:val="left"/>
      <w:pPr>
        <w:tabs>
          <w:tab w:val="num" w:pos="3427"/>
        </w:tabs>
        <w:ind w:left="3427" w:hanging="360"/>
      </w:pPr>
      <w:rPr>
        <w:rFonts w:ascii="OpenSymbol" w:hAnsi="OpenSymbol" w:cs="OpenSymbol" w:hint="default"/>
        <w:rFonts w:cs="OpenSymbol"/>
      </w:rPr>
    </w:lvl>
    <w:lvl w:ilvl="8">
      <w:start w:val="1"/>
      <w:numFmt w:val="bullet"/>
      <w:lvlText w:val="▪"/>
      <w:lvlJc w:val="left"/>
      <w:pPr>
        <w:tabs>
          <w:tab w:val="num" w:pos="3787"/>
        </w:tabs>
        <w:ind w:left="3787" w:hanging="360"/>
      </w:pPr>
      <w:rPr>
        <w:rFonts w:ascii="OpenSymbol" w:hAnsi="OpenSymbol" w:cs="OpenSymbol" w:hint="default"/>
        <w:rFonts w:cs="OpenSymbol"/>
      </w:rPr>
    </w:lvl>
  </w:abstractNum>
  <w:abstractNum w:abstractNumId="1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6">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lvl w:ilvl="0">
      <w:start w:val="1"/>
      <w:numFmt w:val="decimal"/>
      <w:lvlText w:val="%1."/>
      <w:lvlJc w:val="left"/>
      <w:pPr>
        <w:ind w:left="360" w:hanging="360"/>
      </w:pPr>
    </w:lvl>
    <w:lvl w:ilvl="1">
      <w:start w:val="1"/>
      <w:numFmt w:val="decimal"/>
      <w:lvlText w:val="%2."/>
      <w:lvlJc w:val="left"/>
      <w:pPr>
        <w:ind w:left="0" w:hanging="360"/>
      </w:pPr>
    </w:lvl>
    <w:lvl w:ilvl="2">
      <w:start w:val="1"/>
      <w:numFmt w:val="decimal"/>
      <w:lvlText w:val="%3."/>
      <w:lvlJc w:val="left"/>
      <w:pPr>
        <w:tabs>
          <w:tab w:val="num" w:pos="360"/>
        </w:tabs>
        <w:ind w:left="360" w:hanging="360"/>
      </w:pPr>
    </w:lvl>
    <w:lvl w:ilvl="3">
      <w:start w:val="1"/>
      <w:numFmt w:val="decimal"/>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9">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trackRevisions/>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Body Text Indent 3" w:uiPriority="0"/>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34"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91c61"/>
    <w:pPr>
      <w:widowControl/>
      <w:suppressAutoHyphens w:val="true"/>
      <w:bidi w:val="0"/>
      <w:jc w:val="left"/>
    </w:pPr>
    <w:rPr>
      <w:rFonts w:ascii="Times" w:hAnsi="Times" w:eastAsia="Times" w:cs="Times New Roman"/>
      <w:color w:val="00000A"/>
      <w:sz w:val="24"/>
      <w:szCs w:val="20"/>
      <w:lang w:val="en-US" w:eastAsia="en-US" w:bidi="ar-SA"/>
    </w:rPr>
  </w:style>
  <w:style w:type="paragraph" w:styleId="Heading1">
    <w:name w:val="Heading 1"/>
    <w:basedOn w:val="Normal"/>
    <w:next w:val="Normal"/>
    <w:link w:val="Heading1Char"/>
    <w:uiPriority w:val="9"/>
    <w:qFormat/>
    <w:rsid w:val="002a4ca0"/>
    <w:pPr>
      <w:keepNext/>
      <w:keepLines/>
      <w:spacing w:before="480" w:after="0"/>
      <w:outlineLvl w:val="0"/>
    </w:pPr>
    <w:rPr>
      <w:rFonts w:ascii="Cambria" w:hAnsi="Cambria" w:cs=""/>
      <w:b/>
      <w:bCs/>
      <w:color w:val="365F91"/>
      <w:sz w:val="28"/>
      <w:szCs w:val="28"/>
    </w:rPr>
  </w:style>
  <w:style w:type="paragraph" w:styleId="Heading2">
    <w:name w:val="Heading 2"/>
    <w:basedOn w:val="Normal"/>
    <w:next w:val="Normal"/>
    <w:link w:val="Heading2Char"/>
    <w:qFormat/>
    <w:rsid w:val="00b3225b"/>
    <w:pPr>
      <w:keepNext/>
      <w:tabs>
        <w:tab w:val="center" w:pos="4608" w:leader="none"/>
      </w:tabs>
      <w:jc w:val="center"/>
      <w:outlineLvl w:val="1"/>
    </w:pPr>
    <w:rPr>
      <w:rFonts w:ascii="Times New Roman" w:hAnsi="Times New Roman" w:eastAsia="Times New Roman"/>
      <w:b/>
      <w:bCs/>
      <w:sz w:val="28"/>
      <w:szCs w:val="28"/>
    </w:rPr>
  </w:style>
  <w:style w:type="paragraph" w:styleId="Heading3">
    <w:name w:val="Heading 3"/>
    <w:basedOn w:val="Normal"/>
    <w:next w:val="Normal"/>
    <w:link w:val="Heading3Char"/>
    <w:uiPriority w:val="9"/>
    <w:semiHidden/>
    <w:unhideWhenUsed/>
    <w:qFormat/>
    <w:rsid w:val="00b27145"/>
    <w:pPr>
      <w:keepNext/>
      <w:keepLines/>
      <w:spacing w:before="200" w:after="0"/>
      <w:outlineLvl w:val="2"/>
    </w:pPr>
    <w:rPr>
      <w:rFonts w:ascii="Cambria" w:hAnsi="Cambria" w:cs=""/>
      <w:b/>
      <w:bCs/>
      <w:color w:val="4F81BD"/>
    </w:rPr>
  </w:style>
  <w:style w:type="paragraph" w:styleId="Heading4">
    <w:name w:val="Heading 4"/>
    <w:basedOn w:val="Normal"/>
    <w:next w:val="Normal"/>
    <w:link w:val="Heading4Char"/>
    <w:uiPriority w:val="9"/>
    <w:semiHidden/>
    <w:unhideWhenUsed/>
    <w:qFormat/>
    <w:rsid w:val="00423d53"/>
    <w:pPr>
      <w:keepNext/>
      <w:keepLines/>
      <w:spacing w:before="200" w:after="0"/>
      <w:outlineLvl w:val="3"/>
    </w:pPr>
    <w:rPr>
      <w:rFonts w:ascii="Cambria" w:hAnsi="Cambria" w:cs=""/>
      <w:b/>
      <w:bCs/>
      <w:i/>
      <w:iCs/>
      <w:color w:val="4F81BD"/>
    </w:rPr>
  </w:style>
  <w:style w:type="paragraph" w:styleId="Heading5">
    <w:name w:val="Heading 5"/>
    <w:basedOn w:val="Normal"/>
    <w:next w:val="Normal"/>
    <w:link w:val="Heading5Char"/>
    <w:uiPriority w:val="9"/>
    <w:semiHidden/>
    <w:unhideWhenUsed/>
    <w:qFormat/>
    <w:rsid w:val="00423d53"/>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InternetLink">
    <w:name w:val="Internet Link"/>
    <w:uiPriority w:val="99"/>
    <w:rsid w:val="00df58ed"/>
    <w:rPr>
      <w:color w:val="0000FF"/>
      <w:u w:val="single"/>
      <w:lang w:val="zxx" w:eastAsia="zxx" w:bidi="zxx"/>
    </w:rPr>
  </w:style>
  <w:style w:type="character" w:styleId="FollowedHyperlink">
    <w:name w:val="FollowedHyperlink"/>
    <w:qFormat/>
    <w:rsid w:val="00df58ed"/>
    <w:rPr>
      <w:color w:val="800080"/>
      <w:u w:val="single"/>
    </w:rPr>
  </w:style>
  <w:style w:type="character" w:styleId="Footnotereference">
    <w:name w:val="footnote reference"/>
    <w:semiHidden/>
    <w:unhideWhenUsed/>
    <w:qFormat/>
    <w:rsid w:val="00df58ed"/>
    <w:rPr>
      <w:vertAlign w:val="superscript"/>
    </w:rPr>
  </w:style>
  <w:style w:type="character" w:styleId="BalloonTextChar" w:customStyle="1">
    <w:name w:val="Balloon Text Char"/>
    <w:link w:val="BalloonText"/>
    <w:uiPriority w:val="99"/>
    <w:semiHidden/>
    <w:qFormat/>
    <w:rsid w:val="00ec1d2e"/>
    <w:rPr>
      <w:rFonts w:ascii="Tahoma" w:hAnsi="Tahoma" w:cs="Tahoma"/>
      <w:sz w:val="16"/>
      <w:szCs w:val="16"/>
    </w:rPr>
  </w:style>
  <w:style w:type="character" w:styleId="Strong">
    <w:name w:val="Strong"/>
    <w:uiPriority w:val="22"/>
    <w:qFormat/>
    <w:rsid w:val="00893305"/>
    <w:rPr>
      <w:b/>
      <w:bCs/>
    </w:rPr>
  </w:style>
  <w:style w:type="character" w:styleId="BodyTextIndent3Char" w:customStyle="1">
    <w:name w:val="Body Text Indent 3 Char"/>
    <w:basedOn w:val="DefaultParagraphFont"/>
    <w:link w:val="BodyTextIndent3"/>
    <w:qFormat/>
    <w:rsid w:val="002a269e"/>
    <w:rPr>
      <w:rFonts w:ascii="Times New Roman" w:hAnsi="Times New Roman" w:eastAsia="Times New Roman"/>
      <w:sz w:val="24"/>
    </w:rPr>
  </w:style>
  <w:style w:type="character" w:styleId="TitleChar" w:customStyle="1">
    <w:name w:val="Title Char"/>
    <w:basedOn w:val="DefaultParagraphFont"/>
    <w:link w:val="Title"/>
    <w:qFormat/>
    <w:rsid w:val="002a269e"/>
    <w:rPr>
      <w:rFonts w:ascii="Times New Roman" w:hAnsi="Times New Roman" w:eastAsia="Times New Roman"/>
      <w:b/>
      <w:sz w:val="24"/>
      <w:u w:val="single"/>
    </w:rPr>
  </w:style>
  <w:style w:type="character" w:styleId="BodyTextChar" w:customStyle="1">
    <w:name w:val="Body Text Char"/>
    <w:basedOn w:val="DefaultParagraphFont"/>
    <w:link w:val="BodyText"/>
    <w:uiPriority w:val="99"/>
    <w:semiHidden/>
    <w:qFormat/>
    <w:rsid w:val="00361166"/>
    <w:rPr>
      <w:sz w:val="24"/>
    </w:rPr>
  </w:style>
  <w:style w:type="character" w:styleId="HeaderChar" w:customStyle="1">
    <w:name w:val="Header Char"/>
    <w:basedOn w:val="DefaultParagraphFont"/>
    <w:link w:val="Header"/>
    <w:uiPriority w:val="99"/>
    <w:qFormat/>
    <w:rsid w:val="00952ce4"/>
    <w:rPr>
      <w:rFonts w:eastAsia="Times New Roman"/>
      <w:sz w:val="24"/>
    </w:rPr>
  </w:style>
  <w:style w:type="character" w:styleId="Heading2Char" w:customStyle="1">
    <w:name w:val="Heading 2 Char"/>
    <w:basedOn w:val="DefaultParagraphFont"/>
    <w:link w:val="Heading2"/>
    <w:qFormat/>
    <w:rsid w:val="00b3225b"/>
    <w:rPr>
      <w:rFonts w:ascii="Times New Roman" w:hAnsi="Times New Roman" w:eastAsia="Times New Roman"/>
      <w:b/>
      <w:bCs/>
      <w:sz w:val="28"/>
      <w:szCs w:val="28"/>
    </w:rPr>
  </w:style>
  <w:style w:type="character" w:styleId="BodyText2Char" w:customStyle="1">
    <w:name w:val="Body Text 2 Char"/>
    <w:basedOn w:val="DefaultParagraphFont"/>
    <w:link w:val="BodyText2"/>
    <w:uiPriority w:val="99"/>
    <w:semiHidden/>
    <w:qFormat/>
    <w:rsid w:val="00e3410f"/>
    <w:rPr>
      <w:sz w:val="24"/>
    </w:rPr>
  </w:style>
  <w:style w:type="character" w:styleId="BodyTextIndentChar" w:customStyle="1">
    <w:name w:val="Body Text Indent Char"/>
    <w:basedOn w:val="DefaultParagraphFont"/>
    <w:link w:val="BodyTextIndent"/>
    <w:uiPriority w:val="99"/>
    <w:qFormat/>
    <w:rsid w:val="00e3410f"/>
    <w:rPr>
      <w:sz w:val="24"/>
    </w:rPr>
  </w:style>
  <w:style w:type="character" w:styleId="Heading3Char" w:customStyle="1">
    <w:name w:val="Heading 3 Char"/>
    <w:basedOn w:val="DefaultParagraphFont"/>
    <w:link w:val="Heading3"/>
    <w:uiPriority w:val="9"/>
    <w:semiHidden/>
    <w:qFormat/>
    <w:rsid w:val="00b27145"/>
    <w:rPr>
      <w:rFonts w:ascii="Cambria" w:hAnsi="Cambria" w:cs=""/>
      <w:b/>
      <w:bCs/>
      <w:color w:val="4F81BD"/>
      <w:sz w:val="24"/>
    </w:rPr>
  </w:style>
  <w:style w:type="character" w:styleId="BodyTextIndent2Char" w:customStyle="1">
    <w:name w:val="Body Text Indent 2 Char"/>
    <w:basedOn w:val="DefaultParagraphFont"/>
    <w:link w:val="BodyTextIndent2"/>
    <w:uiPriority w:val="99"/>
    <w:semiHidden/>
    <w:qFormat/>
    <w:rsid w:val="00b27145"/>
    <w:rPr>
      <w:sz w:val="24"/>
    </w:rPr>
  </w:style>
  <w:style w:type="character" w:styleId="PlaceholderText">
    <w:name w:val="Placeholder Text"/>
    <w:basedOn w:val="DefaultParagraphFont"/>
    <w:uiPriority w:val="99"/>
    <w:unhideWhenUsed/>
    <w:qFormat/>
    <w:rsid w:val="0034179a"/>
    <w:rPr>
      <w:color w:val="808080"/>
    </w:rPr>
  </w:style>
  <w:style w:type="character" w:styleId="Heading1Char" w:customStyle="1">
    <w:name w:val="Heading 1 Char"/>
    <w:basedOn w:val="DefaultParagraphFont"/>
    <w:link w:val="Heading1"/>
    <w:uiPriority w:val="9"/>
    <w:qFormat/>
    <w:rsid w:val="002a4ca0"/>
    <w:rPr>
      <w:rFonts w:ascii="Cambria" w:hAnsi="Cambria" w:cs=""/>
      <w:b/>
      <w:bCs/>
      <w:color w:val="365F91"/>
      <w:sz w:val="28"/>
      <w:szCs w:val="28"/>
    </w:rPr>
  </w:style>
  <w:style w:type="character" w:styleId="Heading4Char" w:customStyle="1">
    <w:name w:val="Heading 4 Char"/>
    <w:basedOn w:val="DefaultParagraphFont"/>
    <w:link w:val="Heading4"/>
    <w:uiPriority w:val="9"/>
    <w:semiHidden/>
    <w:qFormat/>
    <w:rsid w:val="00423d53"/>
    <w:rPr>
      <w:rFonts w:ascii="Cambria" w:hAnsi="Cambria" w:cs=""/>
      <w:b/>
      <w:bCs/>
      <w:i/>
      <w:iCs/>
      <w:color w:val="4F81BD"/>
      <w:sz w:val="24"/>
    </w:rPr>
  </w:style>
  <w:style w:type="character" w:styleId="Heading5Char" w:customStyle="1">
    <w:name w:val="Heading 5 Char"/>
    <w:basedOn w:val="DefaultParagraphFont"/>
    <w:link w:val="Heading5"/>
    <w:uiPriority w:val="9"/>
    <w:semiHidden/>
    <w:qFormat/>
    <w:rsid w:val="00423d53"/>
    <w:rPr>
      <w:rFonts w:ascii="Cambria" w:hAnsi="Cambria" w:cs=""/>
      <w:color w:val="243F60"/>
      <w:sz w:val="24"/>
    </w:rPr>
  </w:style>
  <w:style w:type="character" w:styleId="ListLabel1">
    <w:name w:val="ListLabel 1"/>
    <w:qFormat/>
    <w:rPr>
      <w:sz w:val="22"/>
      <w:szCs w:val="22"/>
    </w:rPr>
  </w:style>
  <w:style w:type="character" w:styleId="ListLabel2">
    <w:name w:val="ListLabel 2"/>
    <w:qFormat/>
    <w:rPr>
      <w:rFonts w:cs="Courier New"/>
    </w:rPr>
  </w:style>
  <w:style w:type="character" w:styleId="ListLabel3">
    <w:name w:val="ListLabel 3"/>
    <w:qFormat/>
    <w:rPr>
      <w:b/>
    </w:rPr>
  </w:style>
  <w:style w:type="character" w:styleId="ListLabel4">
    <w:name w:val="ListLabel 4"/>
    <w:qFormat/>
    <w:rPr>
      <w:rFonts w:cs="Times New Roman"/>
    </w:rPr>
  </w:style>
  <w:style w:type="character" w:styleId="ListLabel5">
    <w:name w:val="ListLabel 5"/>
    <w:qFormat/>
    <w:rPr>
      <w:rFonts w:cs="Times New Roman"/>
      <w:b/>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20z0">
    <w:name w:val="WW8Num20z0"/>
    <w:qFormat/>
    <w:rPr>
      <w:rFonts w:ascii="Symbol" w:hAnsi="Symbol" w:cs="OpenSymbol;Arial Unicode MS"/>
    </w:rPr>
  </w:style>
  <w:style w:type="character" w:styleId="WW8Num20z1">
    <w:name w:val="WW8Num20z1"/>
    <w:qFormat/>
    <w:rPr>
      <w:rFonts w:ascii="OpenSymbol;Arial Unicode MS" w:hAnsi="OpenSymbol;Arial Unicode MS" w:cs="OpenSymbol;Arial Unicode MS"/>
    </w:rPr>
  </w:style>
  <w:style w:type="character" w:styleId="WW8Num21z0">
    <w:name w:val="WW8Num21z0"/>
    <w:qFormat/>
    <w:rPr>
      <w:rFonts w:ascii="Symbol" w:hAnsi="Symbol" w:cs="OpenSymbol;Arial Unicode MS"/>
    </w:rPr>
  </w:style>
  <w:style w:type="character" w:styleId="WW8Num21z1">
    <w:name w:val="WW8Num21z1"/>
    <w:qFormat/>
    <w:rPr>
      <w:rFonts w:ascii="OpenSymbol;Arial Unicode MS" w:hAnsi="OpenSymbol;Arial Unicode MS" w:cs="OpenSymbol;Arial Unicode MS"/>
    </w:rPr>
  </w:style>
  <w:style w:type="character" w:styleId="WW8Num7z0">
    <w:name w:val="WW8Num7z0"/>
    <w:qFormat/>
    <w:rPr/>
  </w:style>
  <w:style w:type="character" w:styleId="WW8Num7z1">
    <w:name w:val="WW8Num7z1"/>
    <w:qFormat/>
    <w:rPr/>
  </w:style>
  <w:style w:type="character" w:styleId="WW8Num7z2">
    <w:name w:val="WW8Num7z2"/>
    <w:qFormat/>
    <w:rPr>
      <w:rFonts w:cs="Arial"/>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ListLabel6">
    <w:name w:val="ListLabel 6"/>
    <w:qFormat/>
    <w:rPr>
      <w:rFonts w:cs="Symbol"/>
      <w:sz w:val="22"/>
      <w:szCs w:val="22"/>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b/>
    </w:rPr>
  </w:style>
  <w:style w:type="character" w:styleId="ListLabel11">
    <w:name w:val="ListLabel 11"/>
    <w:qFormat/>
    <w:rPr>
      <w:rFonts w:cs="OpenSymbol"/>
    </w:rPr>
  </w:style>
  <w:style w:type="character" w:styleId="ListLabel12">
    <w:name w:val="ListLabel 12"/>
    <w:qFormat/>
    <w:rPr>
      <w:rFonts w:ascii="Calibri" w:hAnsi="Calibri" w:cs="Symbol"/>
      <w:sz w:val="22"/>
      <w:szCs w:val="22"/>
    </w:rPr>
  </w:style>
  <w:style w:type="character" w:styleId="ListLabel13">
    <w:name w:val="ListLabel 13"/>
    <w:qFormat/>
    <w:rPr>
      <w:rFonts w:ascii="Calibri" w:hAnsi="Calibri" w:cs="Courier New"/>
      <w:sz w:val="22"/>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b/>
    </w:rPr>
  </w:style>
  <w:style w:type="character" w:styleId="ListLabel22">
    <w:name w:val="ListLabel 22"/>
    <w:qFormat/>
    <w:rPr>
      <w:rFonts w:ascii="Calibri" w:hAnsi="Calibri"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libri" w:hAnsi="Calibri"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libri" w:hAnsi="Calibri" w:cs="Symbol"/>
      <w:sz w:val="20"/>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Calibri" w:hAnsi="Calibri" w:cs="Symbol"/>
      <w:sz w:val="20"/>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ascii="Calibri" w:hAnsi="Calibri" w:cs="Symbol"/>
      <w:sz w:val="22"/>
      <w:szCs w:val="22"/>
    </w:rPr>
  </w:style>
  <w:style w:type="character" w:styleId="ListLabel59">
    <w:name w:val="ListLabel 59"/>
    <w:qFormat/>
    <w:rPr>
      <w:rFonts w:ascii="Calibri" w:hAnsi="Calibri" w:cs="Courier New"/>
      <w:sz w:val="22"/>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Calibri" w:hAnsi="Calibri"/>
      <w:b/>
    </w:rPr>
  </w:style>
  <w:style w:type="character" w:styleId="ListLabel68">
    <w:name w:val="ListLabel 68"/>
    <w:qFormat/>
    <w:rPr>
      <w:rFonts w:ascii="Calibri" w:hAnsi="Calibri" w:cs="Symbol"/>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sz w:val="20"/>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Calibri" w:hAnsi="Calibri" w:cs="Symbol"/>
      <w:sz w:val="20"/>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NumberingSymbols">
    <w:name w:val="Numbering Symbols"/>
    <w:qFormat/>
    <w:rPr/>
  </w:style>
  <w:style w:type="character" w:styleId="ListLabel104">
    <w:name w:val="ListLabel 104"/>
    <w:qFormat/>
    <w:rPr>
      <w:rFonts w:ascii="Calibri" w:hAnsi="Calibri" w:cs="Symbol"/>
      <w:sz w:val="22"/>
      <w:szCs w:val="22"/>
    </w:rPr>
  </w:style>
  <w:style w:type="character" w:styleId="ListLabel105">
    <w:name w:val="ListLabel 105"/>
    <w:qFormat/>
    <w:rPr>
      <w:rFonts w:ascii="Calibri" w:hAnsi="Calibri" w:cs="Courier New"/>
      <w:sz w:val="22"/>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b/>
    </w:rPr>
  </w:style>
  <w:style w:type="character" w:styleId="ListLabel114">
    <w:name w:val="ListLabel 114"/>
    <w:qFormat/>
    <w:rPr>
      <w:rFonts w:ascii="Calibri" w:hAnsi="Calibri"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Calibri" w:hAnsi="Calibri"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sz w:val="20"/>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Calibri" w:hAnsi="Calibri" w:cs="Symbol"/>
      <w:sz w:val="20"/>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BodyTextChar"/>
    <w:uiPriority w:val="99"/>
    <w:semiHidden/>
    <w:unhideWhenUsed/>
    <w:rsid w:val="00361166"/>
    <w:pPr>
      <w:spacing w:lineRule="auto" w:line="288"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df58ed"/>
    <w:pPr>
      <w:tabs>
        <w:tab w:val="center" w:pos="4320" w:leader="none"/>
        <w:tab w:val="right" w:pos="8640" w:leader="none"/>
      </w:tabs>
    </w:pPr>
    <w:rPr>
      <w:rFonts w:eastAsia="Times New Roman"/>
    </w:rPr>
  </w:style>
  <w:style w:type="paragraph" w:styleId="Footnotetext">
    <w:name w:val="footnote text"/>
    <w:basedOn w:val="Normal"/>
    <w:semiHidden/>
    <w:unhideWhenUsed/>
    <w:qFormat/>
    <w:rsid w:val="00df58ed"/>
    <w:pPr/>
    <w:rPr>
      <w:rFonts w:eastAsia="Times New Roman"/>
      <w:sz w:val="20"/>
    </w:rPr>
  </w:style>
  <w:style w:type="paragraph" w:styleId="Footer">
    <w:name w:val="Footer"/>
    <w:basedOn w:val="Normal"/>
    <w:semiHidden/>
    <w:rsid w:val="00df58ed"/>
    <w:pPr>
      <w:tabs>
        <w:tab w:val="center" w:pos="4320" w:leader="none"/>
        <w:tab w:val="right" w:pos="8640" w:leader="none"/>
      </w:tabs>
    </w:pPr>
    <w:rPr/>
  </w:style>
  <w:style w:type="paragraph" w:styleId="BalloonText">
    <w:name w:val="Balloon Text"/>
    <w:basedOn w:val="Normal"/>
    <w:link w:val="BalloonTextChar"/>
    <w:uiPriority w:val="99"/>
    <w:semiHidden/>
    <w:unhideWhenUsed/>
    <w:qFormat/>
    <w:rsid w:val="00ec1d2e"/>
    <w:pPr/>
    <w:rPr>
      <w:rFonts w:ascii="Tahoma" w:hAnsi="Tahoma"/>
      <w:sz w:val="16"/>
      <w:szCs w:val="16"/>
    </w:rPr>
  </w:style>
  <w:style w:type="paragraph" w:styleId="NormalWeb">
    <w:name w:val="Normal (Web)"/>
    <w:basedOn w:val="Normal"/>
    <w:qFormat/>
    <w:rsid w:val="007c295e"/>
    <w:pPr>
      <w:spacing w:before="0" w:after="280"/>
    </w:pPr>
    <w:rPr>
      <w:rFonts w:ascii="Times New Roman" w:hAnsi="Times New Roman" w:eastAsia="Times New Roman"/>
    </w:rPr>
  </w:style>
  <w:style w:type="paragraph" w:styleId="BodyTextIndent3">
    <w:name w:val="Body Text Indent 3"/>
    <w:basedOn w:val="Normal"/>
    <w:link w:val="BodyTextIndent3Char"/>
    <w:qFormat/>
    <w:rsid w:val="002a269e"/>
    <w:pPr>
      <w:ind w:left="720" w:right="0" w:hanging="720"/>
    </w:pPr>
    <w:rPr>
      <w:rFonts w:ascii="Times New Roman" w:hAnsi="Times New Roman" w:eastAsia="Times New Roman"/>
    </w:rPr>
  </w:style>
  <w:style w:type="paragraph" w:styleId="Title">
    <w:name w:val="Title"/>
    <w:basedOn w:val="Normal"/>
    <w:link w:val="TitleChar"/>
    <w:qFormat/>
    <w:rsid w:val="002a269e"/>
    <w:pPr>
      <w:jc w:val="center"/>
    </w:pPr>
    <w:rPr>
      <w:rFonts w:ascii="Times New Roman" w:hAnsi="Times New Roman" w:eastAsia="Times New Roman"/>
      <w:b/>
      <w:u w:val="single"/>
    </w:rPr>
  </w:style>
  <w:style w:type="paragraph" w:styleId="ListParagraph">
    <w:name w:val="List Paragraph"/>
    <w:basedOn w:val="Normal"/>
    <w:uiPriority w:val="34"/>
    <w:qFormat/>
    <w:rsid w:val="00361166"/>
    <w:pPr>
      <w:spacing w:before="0" w:after="0"/>
      <w:ind w:left="720" w:right="0" w:hanging="0"/>
      <w:contextualSpacing/>
    </w:pPr>
    <w:rPr/>
  </w:style>
  <w:style w:type="paragraph" w:styleId="Quick1" w:customStyle="1">
    <w:name w:val="Quick 1."/>
    <w:uiPriority w:val="99"/>
    <w:qFormat/>
    <w:rsid w:val="008446a6"/>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I" w:customStyle="1">
    <w:name w:val="Quick I."/>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a" w:customStyle="1">
    <w:name w:val="Quick a."/>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Quick11" w:customStyle="1">
    <w:name w:val="Quick 1)"/>
    <w:uiPriority w:val="99"/>
    <w:qFormat/>
    <w:rsid w:val="00a57f17"/>
    <w:pPr>
      <w:widowControl w:val="false"/>
      <w:suppressAutoHyphens w:val="true"/>
      <w:bidi w:val="0"/>
      <w:ind w:left="-1440" w:right="0" w:hanging="0"/>
      <w:jc w:val="left"/>
    </w:pPr>
    <w:rPr>
      <w:rFonts w:ascii="Times New Roman" w:hAnsi="Times New Roman" w:eastAsia="Times New Roman" w:cs="Times New Roman"/>
      <w:color w:val="00000A"/>
      <w:sz w:val="24"/>
      <w:szCs w:val="24"/>
      <w:lang w:val="en-US" w:eastAsia="en-US" w:bidi="ar-SA"/>
    </w:rPr>
  </w:style>
  <w:style w:type="paragraph" w:styleId="BodyText2">
    <w:name w:val="Body Text 2"/>
    <w:basedOn w:val="Normal"/>
    <w:link w:val="BodyText2Char"/>
    <w:uiPriority w:val="99"/>
    <w:semiHidden/>
    <w:unhideWhenUsed/>
    <w:qFormat/>
    <w:rsid w:val="00e3410f"/>
    <w:pPr>
      <w:spacing w:lineRule="auto" w:line="480" w:before="0" w:after="120"/>
    </w:pPr>
    <w:rPr/>
  </w:style>
  <w:style w:type="paragraph" w:styleId="TextBodyIndent">
    <w:name w:val="Body Text Indent"/>
    <w:basedOn w:val="Normal"/>
    <w:link w:val="BodyTextIndentChar"/>
    <w:uiPriority w:val="99"/>
    <w:unhideWhenUsed/>
    <w:rsid w:val="00e3410f"/>
    <w:pPr>
      <w:spacing w:before="0" w:after="120"/>
      <w:ind w:left="360" w:right="0" w:hanging="0"/>
    </w:pPr>
    <w:rPr/>
  </w:style>
  <w:style w:type="paragraph" w:styleId="BodyTextIndent2">
    <w:name w:val="Body Text Indent 2"/>
    <w:basedOn w:val="Normal"/>
    <w:link w:val="BodyTextIndent2Char"/>
    <w:uiPriority w:val="99"/>
    <w:semiHidden/>
    <w:unhideWhenUsed/>
    <w:qFormat/>
    <w:rsid w:val="00b27145"/>
    <w:pPr>
      <w:spacing w:lineRule="auto" w:line="480" w:before="0" w:after="120"/>
      <w:ind w:left="360" w:right="0" w:hanging="0"/>
    </w:pPr>
    <w:rPr/>
  </w:style>
  <w:style w:type="paragraph" w:styleId="Default" w:customStyle="1">
    <w:name w:val="Default"/>
    <w:qFormat/>
    <w:rsid w:val="004926da"/>
    <w:pPr>
      <w:widowControl w:val="false"/>
      <w:suppressAutoHyphens w:val="true"/>
      <w:bidi w:val="0"/>
      <w:spacing w:lineRule="atLeast" w:line="240"/>
      <w:jc w:val="left"/>
    </w:pPr>
    <w:rPr>
      <w:rFonts w:ascii="Helvetica" w:hAnsi="Helvetica" w:eastAsia="Times New Roman" w:cs="Times New Roman"/>
      <w:color w:val="000000"/>
      <w:sz w:val="24"/>
      <w:szCs w:val="20"/>
      <w:lang w:val="en-US" w:eastAsia="en-US" w:bidi="ar-SA"/>
    </w:rPr>
  </w:style>
  <w:style w:type="paragraph" w:styleId="Body" w:customStyle="1">
    <w:name w:val="Body"/>
    <w:basedOn w:val="Default"/>
    <w:qFormat/>
    <w:rsid w:val="00217e12"/>
    <w:pPr>
      <w:widowControl/>
      <w:overflowPunct w:val="true"/>
      <w:textAlignment w:val="baseline"/>
    </w:pPr>
    <w:rPr/>
  </w:style>
  <w:style w:type="paragraph" w:styleId="Bibliography1">
    <w:name w:val="Bibliography 1"/>
    <w:basedOn w:val="Index"/>
    <w:qFormat/>
    <w:pPr>
      <w:tabs>
        <w:tab w:val="left" w:pos="384" w:leader="none"/>
      </w:tabs>
      <w:spacing w:lineRule="atLeast" w:line="240" w:before="0" w:after="240"/>
      <w:ind w:left="384" w:right="0" w:hanging="384"/>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Courier">
    <w:name w:val="Courier"/>
    <w:basedOn w:val="ListParagraph"/>
    <w:qFormat/>
    <w:pPr>
      <w:numPr>
        <w:ilvl w:val="0"/>
        <w:numId w:val="8"/>
      </w:numPr>
      <w:ind w:left="720" w:right="0" w:hanging="360"/>
    </w:pPr>
    <w:rPr/>
  </w:style>
  <w:style w:type="numbering" w:styleId="NoList" w:default="1">
    <w:name w:val="No List"/>
    <w:uiPriority w:val="99"/>
    <w:semiHidden/>
    <w:unhideWhenUsed/>
    <w:qFormat/>
  </w:style>
  <w:style w:type="numbering" w:styleId="WW8Num5">
    <w:name w:val="WW8Num5"/>
    <w:qFormat/>
  </w:style>
  <w:style w:type="numbering" w:styleId="WW8Num20">
    <w:name w:val="WW8Num20"/>
    <w:qFormat/>
  </w:style>
  <w:style w:type="numbering" w:styleId="WW8Num21">
    <w:name w:val="WW8Num21"/>
    <w:qFormat/>
  </w:style>
  <w:style w:type="numbering" w:styleId="WW8Num6">
    <w:name w:val="WW8Num6"/>
    <w:qFormat/>
  </w:style>
  <w:style w:type="numbering" w:styleId="WW8Num7">
    <w:name w:val="WW8Num7"/>
    <w:qFormat/>
  </w:style>
  <w:style w:type="numbering" w:styleId="WW8Num13">
    <w:name w:val="WW8Num13"/>
    <w:qFormat/>
  </w:style>
  <w:style w:type="numbering" w:styleId="WW8Num15">
    <w:name w:val="WW8Num15"/>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c7b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studio.com/products/rstudio/download/" TargetMode="External"/><Relationship Id="rId3" Type="http://schemas.openxmlformats.org/officeDocument/2006/relationships/hyperlink" Target="https://login.rstudio.cloud/register" TargetMode="External"/><Relationship Id="rId4" Type="http://schemas.openxmlformats.org/officeDocument/2006/relationships/hyperlink" Target="https://git-scm.com/download/win" TargetMode="External"/><Relationship Id="rId5" Type="http://schemas.openxmlformats.org/officeDocument/2006/relationships/hyperlink" Target="https://github.com/join" TargetMode="External"/><Relationship Id="rId6" Type="http://schemas.openxmlformats.org/officeDocument/2006/relationships/hyperlink" Target="http://stackoverflow.com/users/login" TargetMode="External"/><Relationship Id="rId7" Type="http://schemas.openxmlformats.org/officeDocument/2006/relationships/hyperlink" Target="http://sqlitestudio.pl/?act=download" TargetMode="External"/><Relationship Id="rId8" Type="http://schemas.openxmlformats.org/officeDocument/2006/relationships/hyperlink" Target="https://github.com/bokov/TSCI-5050-Course-Notes/raw/master/TSCI5050_account_setup_instructions.pdf" TargetMode="External"/><Relationship Id="rId9" Type="http://schemas.openxmlformats.org/officeDocument/2006/relationships/hyperlink" Target="mailto:bokov@uthscsa.edu" TargetMode="External"/><Relationship Id="rId10" Type="http://schemas.openxmlformats.org/officeDocument/2006/relationships/hyperlink" Target="http://uthscsa.edu/eeo/request.asp" TargetMode="External"/><Relationship Id="rId11" Type="http://schemas.openxmlformats.org/officeDocument/2006/relationships/hyperlink" Target="http://catalog.uthscsa.edu/generalinformation/generalacademicpolicies/academicdishonestypolicy/" TargetMode="External"/><Relationship Id="rId12" Type="http://schemas.openxmlformats.org/officeDocument/2006/relationships/hyperlink" Target="http://students.uthscsa.edu/titleix/" TargetMode="External"/><Relationship Id="rId13" Type="http://schemas.openxmlformats.org/officeDocument/2006/relationships/hyperlink" Target="https://github.com/bokov/TSCI-5050-Course-Notes/raw/master/TSCI5050_account_setup_instructions.pdf" TargetMode="External"/><Relationship Id="rId14" Type="http://schemas.openxmlformats.org/officeDocument/2006/relationships/hyperlink" Target="http://blog.scottlowe.org/2015/01/14/non-programmer-git-intro/" TargetMode="External"/><Relationship Id="rId15" Type="http://schemas.openxmlformats.org/officeDocument/2006/relationships/hyperlink" Target="http://www.burns-stat.com/pages/Spoetry/Spoetry.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67A56-0745-48DA-AB34-FBEC68857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Application>LibreOffice/5.2.7.2$Linux_X86_64 LibreOffice_project/20m0$Build-2</Application>
  <Pages>10</Pages>
  <Words>2530</Words>
  <Characters>14004</Characters>
  <CharactersWithSpaces>16306</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2016-09-20T19:50:00Z</dcterms:created>
  <dc:creator>CLS</dc:creator>
  <dc:description/>
  <dc:language>en-US</dc:language>
  <cp:lastModifiedBy/>
  <cp:lastPrinted>2016-06-28T21:37:00Z</cp:lastPrinted>
  <dcterms:modified xsi:type="dcterms:W3CDTF">2019-08-19T14:34:30Z</dcterms:modified>
  <cp:revision>29</cp:revision>
  <dc:subject/>
  <dc:title>CLSC 3072</dc:title>
</cp:coreProperties>
</file>